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AFAFD" w14:textId="77777777" w:rsidR="00B97DA4" w:rsidRPr="002C4281" w:rsidRDefault="00884677" w:rsidP="00543028">
      <w:pPr>
        <w:spacing w:after="120"/>
        <w:jc w:val="both"/>
        <w:rPr>
          <w:b/>
          <w:u w:val="single"/>
          <w:rPrChange w:id="0" w:author="Camille Leonard" w:date="2020-07-13T18:00:00Z">
            <w:rPr>
              <w:b/>
              <w:sz w:val="28"/>
              <w:szCs w:val="28"/>
              <w:u w:val="single"/>
            </w:rPr>
          </w:rPrChange>
        </w:rPr>
        <w:pPrChange w:id="1" w:author="Camille Leonard" w:date="2020-07-13T18:02:00Z">
          <w:pPr>
            <w:jc w:val="both"/>
          </w:pPr>
        </w:pPrChange>
      </w:pPr>
      <w:r w:rsidRPr="002C4281">
        <w:rPr>
          <w:b/>
          <w:u w:val="single"/>
          <w:rPrChange w:id="2" w:author="Camille Leonard" w:date="2020-07-13T18:00:00Z">
            <w:rPr>
              <w:b/>
              <w:sz w:val="28"/>
              <w:szCs w:val="28"/>
              <w:u w:val="single"/>
            </w:rPr>
          </w:rPrChange>
        </w:rPr>
        <w:t>STAT 6021 Project 1</w:t>
      </w:r>
    </w:p>
    <w:p w14:paraId="4B5BA230" w14:textId="77777777" w:rsidR="00B97DA4" w:rsidRPr="002C4281" w:rsidRDefault="00884677" w:rsidP="00543028">
      <w:pPr>
        <w:spacing w:after="120"/>
        <w:jc w:val="both"/>
        <w:rPr>
          <w:rPrChange w:id="3" w:author="Camille Leonard" w:date="2020-07-13T18:00:00Z">
            <w:rPr/>
          </w:rPrChange>
        </w:rPr>
        <w:pPrChange w:id="4" w:author="Camille Leonard" w:date="2020-07-13T18:02:00Z">
          <w:pPr>
            <w:jc w:val="both"/>
          </w:pPr>
        </w:pPrChange>
      </w:pPr>
      <w:r w:rsidRPr="002C4281">
        <w:rPr>
          <w:rPrChange w:id="5" w:author="Camille Leonard" w:date="2020-07-13T18:00:00Z">
            <w:rPr/>
          </w:rPrChange>
        </w:rPr>
        <w:t xml:space="preserve">Bobby </w:t>
      </w:r>
      <w:proofErr w:type="spellStart"/>
      <w:r w:rsidRPr="002C4281">
        <w:rPr>
          <w:rPrChange w:id="6" w:author="Camille Leonard" w:date="2020-07-13T18:00:00Z">
            <w:rPr/>
          </w:rPrChange>
        </w:rPr>
        <w:t>Andris</w:t>
      </w:r>
      <w:proofErr w:type="spellEnd"/>
      <w:r w:rsidRPr="002C4281">
        <w:rPr>
          <w:rPrChange w:id="7" w:author="Camille Leonard" w:date="2020-07-13T18:00:00Z">
            <w:rPr/>
          </w:rPrChange>
        </w:rPr>
        <w:t xml:space="preserve"> (rta8y), </w:t>
      </w:r>
      <w:proofErr w:type="spellStart"/>
      <w:r w:rsidRPr="002C4281">
        <w:rPr>
          <w:rPrChange w:id="8" w:author="Camille Leonard" w:date="2020-07-13T18:00:00Z">
            <w:rPr/>
          </w:rPrChange>
        </w:rPr>
        <w:t>Hemani</w:t>
      </w:r>
      <w:proofErr w:type="spellEnd"/>
      <w:r w:rsidRPr="002C4281">
        <w:rPr>
          <w:rPrChange w:id="9" w:author="Camille Leonard" w:date="2020-07-13T18:00:00Z">
            <w:rPr/>
          </w:rPrChange>
        </w:rPr>
        <w:t xml:space="preserve"> Choksi (hc8nd), Farhan </w:t>
      </w:r>
      <w:proofErr w:type="spellStart"/>
      <w:r w:rsidRPr="002C4281">
        <w:rPr>
          <w:rPrChange w:id="10" w:author="Camille Leonard" w:date="2020-07-13T18:00:00Z">
            <w:rPr/>
          </w:rPrChange>
        </w:rPr>
        <w:t>Kanani</w:t>
      </w:r>
      <w:proofErr w:type="spellEnd"/>
      <w:r w:rsidRPr="002C4281">
        <w:rPr>
          <w:rPrChange w:id="11" w:author="Camille Leonard" w:date="2020-07-13T18:00:00Z">
            <w:rPr/>
          </w:rPrChange>
        </w:rPr>
        <w:t xml:space="preserve"> (fk3ak), Camille Leonard (cvl7qu)</w:t>
      </w:r>
    </w:p>
    <w:p w14:paraId="1569E2F5" w14:textId="01A49FAF" w:rsidR="00B97DA4" w:rsidRPr="002C4281" w:rsidRDefault="00884677" w:rsidP="00543028">
      <w:pPr>
        <w:pStyle w:val="Heading4"/>
        <w:spacing w:before="0" w:after="120"/>
        <w:jc w:val="both"/>
        <w:rPr>
          <w:b/>
          <w:color w:val="000000"/>
          <w:sz w:val="22"/>
          <w:szCs w:val="22"/>
          <w:rPrChange w:id="12" w:author="Camille Leonard" w:date="2020-07-13T18:00:00Z">
            <w:rPr>
              <w:b/>
              <w:color w:val="000000"/>
            </w:rPr>
          </w:rPrChange>
        </w:rPr>
        <w:pPrChange w:id="13" w:author="Camille Leonard" w:date="2020-07-13T18:02:00Z">
          <w:pPr>
            <w:pStyle w:val="Heading4"/>
            <w:spacing w:before="0" w:after="0"/>
            <w:jc w:val="both"/>
          </w:pPr>
        </w:pPrChange>
      </w:pPr>
      <w:bookmarkStart w:id="14" w:name="_lbr9peoppoyv" w:colFirst="0" w:colLast="0"/>
      <w:bookmarkEnd w:id="14"/>
      <w:r w:rsidRPr="002C4281">
        <w:rPr>
          <w:b/>
          <w:color w:val="000000"/>
          <w:sz w:val="22"/>
          <w:szCs w:val="22"/>
          <w:rPrChange w:id="15" w:author="Camille Leonard" w:date="2020-07-13T18:00:00Z">
            <w:rPr>
              <w:b/>
              <w:color w:val="000000"/>
            </w:rPr>
          </w:rPrChange>
        </w:rPr>
        <w:t xml:space="preserve">Section 1 - Exploratory Data Analysis </w:t>
      </w:r>
    </w:p>
    <w:p w14:paraId="63A577B3" w14:textId="6F8D61A6" w:rsidR="00B97DA4" w:rsidRPr="002C4281" w:rsidRDefault="00884677" w:rsidP="00543028">
      <w:pPr>
        <w:spacing w:after="120"/>
        <w:jc w:val="both"/>
        <w:rPr>
          <w:rPrChange w:id="16" w:author="Camille Leonard" w:date="2020-07-13T18:00:00Z">
            <w:rPr/>
          </w:rPrChange>
        </w:rPr>
        <w:pPrChange w:id="17" w:author="Camille Leonard" w:date="2020-07-13T18:02:00Z">
          <w:pPr>
            <w:jc w:val="both"/>
          </w:pPr>
        </w:pPrChange>
      </w:pPr>
      <w:r w:rsidRPr="002C4281">
        <w:rPr>
          <w:bCs/>
          <w:color w:val="000000"/>
          <w:rPrChange w:id="18" w:author="Camille Leonard" w:date="2020-07-13T18:00:00Z">
            <w:rPr>
              <w:bCs/>
              <w:color w:val="000000"/>
            </w:rPr>
          </w:rPrChange>
        </w:rPr>
        <w:t>Initial exploration of the mileage data set was conducted by producing a scatterplot matrix and correlation matrix of the response and potential regressors (shown below in Figures 1-2). Variable x11 was excluded from the matrices because it was categorical. Linear relationships in the scatterplot matrix indicate correlation between the variables. The correlation matrix quantifies the correlations.</w:t>
      </w:r>
    </w:p>
    <w:p w14:paraId="0DA82182" w14:textId="77777777" w:rsidR="00B97DA4" w:rsidRPr="002C4281" w:rsidRDefault="00884677" w:rsidP="00543028">
      <w:pPr>
        <w:spacing w:after="120"/>
        <w:jc w:val="center"/>
        <w:rPr>
          <w:rPrChange w:id="19" w:author="Camille Leonard" w:date="2020-07-13T18:00:00Z">
            <w:rPr/>
          </w:rPrChange>
        </w:rPr>
        <w:pPrChange w:id="20" w:author="Camille Leonard" w:date="2020-07-13T18:02:00Z">
          <w:pPr>
            <w:jc w:val="center"/>
          </w:pPr>
        </w:pPrChange>
      </w:pPr>
      <w:r w:rsidRPr="002C4281">
        <w:rPr>
          <w:noProof/>
          <w:rPrChange w:id="21" w:author="Camille Leonard" w:date="2020-07-13T18:00:00Z">
            <w:rPr>
              <w:noProof/>
            </w:rPr>
          </w:rPrChange>
        </w:rPr>
        <w:drawing>
          <wp:inline distT="114300" distB="114300" distL="114300" distR="114300" wp14:anchorId="403FF7B7" wp14:editId="1DE80576">
            <wp:extent cx="5486400" cy="4121280"/>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86400" cy="4121280"/>
                    </a:xfrm>
                    <a:prstGeom prst="rect">
                      <a:avLst/>
                    </a:prstGeom>
                    <a:ln/>
                  </pic:spPr>
                </pic:pic>
              </a:graphicData>
            </a:graphic>
          </wp:inline>
        </w:drawing>
      </w:r>
    </w:p>
    <w:p w14:paraId="061A4149" w14:textId="77777777" w:rsidR="00B97DA4" w:rsidRPr="002C4281" w:rsidRDefault="00884677" w:rsidP="00543028">
      <w:pPr>
        <w:spacing w:after="120"/>
        <w:jc w:val="both"/>
        <w:rPr>
          <w:rPrChange w:id="22" w:author="Camille Leonard" w:date="2020-07-13T18:00:00Z">
            <w:rPr/>
          </w:rPrChange>
        </w:rPr>
        <w:pPrChange w:id="23" w:author="Camille Leonard" w:date="2020-07-13T18:02:00Z">
          <w:pPr>
            <w:jc w:val="both"/>
          </w:pPr>
        </w:pPrChange>
      </w:pPr>
      <w:r w:rsidRPr="002C4281">
        <w:rPr>
          <w:rPrChange w:id="24" w:author="Camille Leonard" w:date="2020-07-13T18:00:00Z">
            <w:rPr/>
          </w:rPrChange>
        </w:rPr>
        <w:t>Figure 1 - A scatterplot matrix of the response variable, y, and possible regressor variables, x1-x10.</w:t>
      </w:r>
    </w:p>
    <w:p w14:paraId="4C68BB37" w14:textId="77777777" w:rsidR="00AF160C" w:rsidRPr="002C4281" w:rsidRDefault="00884677" w:rsidP="00543028">
      <w:pPr>
        <w:spacing w:after="120"/>
        <w:jc w:val="center"/>
        <w:rPr>
          <w:rPrChange w:id="25" w:author="Camille Leonard" w:date="2020-07-13T18:00:00Z">
            <w:rPr>
              <w:sz w:val="24"/>
              <w:szCs w:val="24"/>
            </w:rPr>
          </w:rPrChange>
        </w:rPr>
        <w:pPrChange w:id="26" w:author="Camille Leonard" w:date="2020-07-13T18:02:00Z">
          <w:pPr>
            <w:jc w:val="center"/>
          </w:pPr>
        </w:pPrChange>
      </w:pPr>
      <w:r w:rsidRPr="002C4281">
        <w:rPr>
          <w:noProof/>
          <w:rPrChange w:id="27" w:author="Camille Leonard" w:date="2020-07-13T18:00:00Z">
            <w:rPr>
              <w:noProof/>
              <w:sz w:val="24"/>
              <w:szCs w:val="24"/>
            </w:rPr>
          </w:rPrChange>
        </w:rPr>
        <w:lastRenderedPageBreak/>
        <w:drawing>
          <wp:inline distT="114300" distB="114300" distL="114300" distR="114300" wp14:anchorId="685C10D4" wp14:editId="6C454084">
            <wp:extent cx="3419475" cy="34194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19475" cy="3419475"/>
                    </a:xfrm>
                    <a:prstGeom prst="rect">
                      <a:avLst/>
                    </a:prstGeom>
                    <a:ln/>
                  </pic:spPr>
                </pic:pic>
              </a:graphicData>
            </a:graphic>
          </wp:inline>
        </w:drawing>
      </w:r>
    </w:p>
    <w:p w14:paraId="2127E1B7" w14:textId="1481E6F7" w:rsidR="00B97DA4" w:rsidRPr="002C4281" w:rsidRDefault="00C62F9A" w:rsidP="00543028">
      <w:pPr>
        <w:spacing w:after="120"/>
        <w:jc w:val="both"/>
        <w:rPr>
          <w:rPrChange w:id="28" w:author="Camille Leonard" w:date="2020-07-13T18:00:00Z">
            <w:rPr>
              <w:sz w:val="24"/>
              <w:szCs w:val="24"/>
            </w:rPr>
          </w:rPrChange>
        </w:rPr>
        <w:pPrChange w:id="29" w:author="Camille Leonard" w:date="2020-07-13T18:02:00Z">
          <w:pPr>
            <w:jc w:val="both"/>
          </w:pPr>
        </w:pPrChange>
      </w:pPr>
      <w:r w:rsidRPr="002C4281">
        <w:rPr>
          <w:rPrChange w:id="30" w:author="Camille Leonard" w:date="2020-07-13T18:00:00Z">
            <w:rPr>
              <w:sz w:val="24"/>
              <w:szCs w:val="24"/>
            </w:rPr>
          </w:rPrChange>
        </w:rPr>
        <w:t>Figure 2 – Correlation chart</w:t>
      </w:r>
      <w:r w:rsidR="00B202B1" w:rsidRPr="002C4281">
        <w:rPr>
          <w:rPrChange w:id="31" w:author="Camille Leonard" w:date="2020-07-13T18:00:00Z">
            <w:rPr>
              <w:sz w:val="24"/>
              <w:szCs w:val="24"/>
            </w:rPr>
          </w:rPrChange>
        </w:rPr>
        <w:t xml:space="preserve"> that corresponds with Figure 1.</w:t>
      </w:r>
      <w:r w:rsidR="006022ED" w:rsidRPr="002C4281">
        <w:rPr>
          <w:rPrChange w:id="32" w:author="Camille Leonard" w:date="2020-07-13T18:00:00Z">
            <w:rPr>
              <w:sz w:val="24"/>
              <w:szCs w:val="24"/>
            </w:rPr>
          </w:rPrChange>
        </w:rPr>
        <w:t xml:space="preserve"> Note, this matrix is rotated 90˚ counterclockwise compared to the scatterplot matrix. </w:t>
      </w:r>
    </w:p>
    <w:p w14:paraId="1711DFB4" w14:textId="02013905" w:rsidR="00B97DA4" w:rsidRPr="002C4281" w:rsidRDefault="00884677" w:rsidP="00543028">
      <w:pPr>
        <w:spacing w:after="120"/>
        <w:jc w:val="both"/>
        <w:rPr>
          <w:rPrChange w:id="33" w:author="Camille Leonard" w:date="2020-07-13T18:00:00Z">
            <w:rPr/>
          </w:rPrChange>
        </w:rPr>
        <w:pPrChange w:id="34" w:author="Camille Leonard" w:date="2020-07-13T18:02:00Z">
          <w:pPr>
            <w:jc w:val="both"/>
          </w:pPr>
        </w:pPrChange>
      </w:pPr>
      <w:r w:rsidRPr="002C4281">
        <w:rPr>
          <w:rPrChange w:id="35" w:author="Camille Leonard" w:date="2020-07-13T18:00:00Z">
            <w:rPr/>
          </w:rPrChange>
        </w:rPr>
        <w:t xml:space="preserve">Based on Figures 1 and 2, variables x1, x2, x3, x8, x9, and x10 exhibit correlations with other data set variables. Variables x4, x5, x6, and x7 do not exhibit a significant correlation with other data set variables. We may be able to remove multiple variables from consideration in the models due to their correlation. Elimination of variables from consideration in the model due to multicollinearity was conducted via model selection. </w:t>
      </w:r>
    </w:p>
    <w:p w14:paraId="0D34D907" w14:textId="2C530FD6" w:rsidR="00B97DA4" w:rsidRPr="002C4281" w:rsidRDefault="00884677" w:rsidP="00543028">
      <w:pPr>
        <w:pStyle w:val="Heading4"/>
        <w:spacing w:before="0" w:after="120"/>
        <w:jc w:val="both"/>
        <w:rPr>
          <w:b/>
          <w:color w:val="auto"/>
          <w:sz w:val="22"/>
          <w:szCs w:val="22"/>
          <w:rPrChange w:id="36" w:author="Camille Leonard" w:date="2020-07-13T18:00:00Z">
            <w:rPr>
              <w:b/>
              <w:color w:val="auto"/>
            </w:rPr>
          </w:rPrChange>
        </w:rPr>
        <w:pPrChange w:id="37" w:author="Camille Leonard" w:date="2020-07-13T18:02:00Z">
          <w:pPr>
            <w:pStyle w:val="Heading4"/>
            <w:spacing w:before="0" w:after="0"/>
            <w:jc w:val="both"/>
          </w:pPr>
        </w:pPrChange>
      </w:pPr>
      <w:bookmarkStart w:id="38" w:name="_mvsuzmlwff6f" w:colFirst="0" w:colLast="0"/>
      <w:bookmarkEnd w:id="38"/>
      <w:r w:rsidRPr="002C4281">
        <w:rPr>
          <w:b/>
          <w:color w:val="auto"/>
          <w:sz w:val="22"/>
          <w:szCs w:val="22"/>
          <w:rPrChange w:id="39" w:author="Camille Leonard" w:date="2020-07-13T18:00:00Z">
            <w:rPr>
              <w:b/>
              <w:color w:val="auto"/>
            </w:rPr>
          </w:rPrChange>
        </w:rPr>
        <w:t xml:space="preserve">Section 2 - Initial Model Considered  </w:t>
      </w:r>
    </w:p>
    <w:p w14:paraId="3F76A667" w14:textId="3634249F" w:rsidR="00B97DA4" w:rsidRPr="002C4281" w:rsidRDefault="00884677" w:rsidP="00543028">
      <w:pPr>
        <w:spacing w:after="120"/>
        <w:jc w:val="both"/>
        <w:rPr>
          <w:b/>
          <w:color w:val="000000"/>
          <w:rPrChange w:id="40" w:author="Camille Leonard" w:date="2020-07-13T18:00:00Z">
            <w:rPr>
              <w:b/>
              <w:color w:val="000000"/>
            </w:rPr>
          </w:rPrChange>
        </w:rPr>
        <w:pPrChange w:id="41" w:author="Camille Leonard" w:date="2020-07-13T18:02:00Z">
          <w:pPr>
            <w:jc w:val="both"/>
          </w:pPr>
        </w:pPrChange>
      </w:pPr>
      <w:r w:rsidRPr="002C4281">
        <w:rPr>
          <w:b/>
          <w:color w:val="000000"/>
          <w:rPrChange w:id="42" w:author="Camille Leonard" w:date="2020-07-13T18:00:00Z">
            <w:rPr>
              <w:b/>
              <w:color w:val="000000"/>
            </w:rPr>
          </w:rPrChange>
        </w:rPr>
        <w:t>Section 2.1 - Forward Selection</w:t>
      </w:r>
    </w:p>
    <w:p w14:paraId="46BC256F" w14:textId="77777777" w:rsidR="00A17AB8" w:rsidRPr="002C4281" w:rsidRDefault="00A17AB8" w:rsidP="00543028">
      <w:pPr>
        <w:spacing w:after="120"/>
        <w:jc w:val="both"/>
        <w:rPr>
          <w:rPrChange w:id="43" w:author="Camille Leonard" w:date="2020-07-13T18:00:00Z">
            <w:rPr/>
          </w:rPrChange>
        </w:rPr>
        <w:pPrChange w:id="44" w:author="Camille Leonard" w:date="2020-07-13T18:02:00Z">
          <w:pPr>
            <w:jc w:val="both"/>
          </w:pPr>
        </w:pPrChange>
      </w:pPr>
      <w:r w:rsidRPr="002C4281">
        <w:rPr>
          <w:rPrChange w:id="45" w:author="Camille Leonard" w:date="2020-07-13T18:00:00Z">
            <w:rPr/>
          </w:rPrChange>
        </w:rPr>
        <w:t xml:space="preserve">We started by performing forward selection on an intercept only model against all the predictors from the mileage data set. Forward selection function returns the model with the lowest AIC. </w:t>
      </w:r>
    </w:p>
    <w:p w14:paraId="3AF4F5A1" w14:textId="4DF22528" w:rsidR="00A17AB8" w:rsidRPr="002C4281" w:rsidRDefault="00A17AB8" w:rsidP="00543028">
      <w:pPr>
        <w:spacing w:after="120"/>
        <w:jc w:val="both"/>
        <w:rPr>
          <w:rPrChange w:id="46" w:author="Camille Leonard" w:date="2020-07-13T18:00:00Z">
            <w:rPr/>
          </w:rPrChange>
        </w:rPr>
        <w:pPrChange w:id="47" w:author="Camille Leonard" w:date="2020-07-13T18:02:00Z">
          <w:pPr>
            <w:jc w:val="both"/>
          </w:pPr>
        </w:pPrChange>
      </w:pPr>
      <w:r w:rsidRPr="002C4281">
        <w:rPr>
          <w:rPrChange w:id="48" w:author="Camille Leonard" w:date="2020-07-13T18:00:00Z">
            <w:rPr/>
          </w:rPrChange>
        </w:rPr>
        <w:t xml:space="preserve">The forward selection function returned a “best fit” model of gas mileage = intercept + x1(displacement) + x6(carburetor). The R output is provided in Figure 3. </w:t>
      </w:r>
    </w:p>
    <w:p w14:paraId="4D922373" w14:textId="1FEBADE1" w:rsidR="00C62F9A" w:rsidRPr="002C4281" w:rsidRDefault="00C62F9A" w:rsidP="00543028">
      <w:pPr>
        <w:spacing w:after="120"/>
        <w:jc w:val="center"/>
        <w:rPr>
          <w:rPrChange w:id="49" w:author="Camille Leonard" w:date="2020-07-13T18:00:00Z">
            <w:rPr/>
          </w:rPrChange>
        </w:rPr>
        <w:pPrChange w:id="50" w:author="Camille Leonard" w:date="2020-07-13T18:02:00Z">
          <w:pPr>
            <w:jc w:val="center"/>
          </w:pPr>
        </w:pPrChange>
      </w:pPr>
      <w:r w:rsidRPr="002C4281">
        <w:rPr>
          <w:noProof/>
          <w:rPrChange w:id="51" w:author="Camille Leonard" w:date="2020-07-13T18:00:00Z">
            <w:rPr>
              <w:noProof/>
            </w:rPr>
          </w:rPrChange>
        </w:rPr>
        <w:lastRenderedPageBreak/>
        <w:drawing>
          <wp:inline distT="0" distB="0" distL="0" distR="0" wp14:anchorId="5E6DF75C" wp14:editId="530E1927">
            <wp:extent cx="2404745" cy="3933825"/>
            <wp:effectExtent l="19050" t="19050" r="14605" b="28575"/>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9">
                      <a:extLst>
                        <a:ext uri="{28A0092B-C50C-407E-A947-70E740481C1C}">
                          <a14:useLocalDpi xmlns:a14="http://schemas.microsoft.com/office/drawing/2010/main" val="0"/>
                        </a:ext>
                      </a:extLst>
                    </a:blip>
                    <a:srcRect b="35590"/>
                    <a:stretch/>
                  </pic:blipFill>
                  <pic:spPr bwMode="auto">
                    <a:xfrm>
                      <a:off x="0" y="0"/>
                      <a:ext cx="2405063" cy="39343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2C4281">
        <w:rPr>
          <w:rPrChange w:id="52" w:author="Camille Leonard" w:date="2020-07-13T18:00:00Z">
            <w:rPr/>
          </w:rPrChange>
        </w:rPr>
        <w:tab/>
      </w:r>
      <w:r w:rsidR="00B35B45" w:rsidRPr="002C4281">
        <w:rPr>
          <w:noProof/>
          <w:rPrChange w:id="53" w:author="Camille Leonard" w:date="2020-07-13T18:00:00Z">
            <w:rPr>
              <w:noProof/>
            </w:rPr>
          </w:rPrChange>
        </w:rPr>
        <w:drawing>
          <wp:inline distT="0" distB="0" distL="0" distR="0" wp14:anchorId="75AFAE08" wp14:editId="7B4EFA77">
            <wp:extent cx="2404726" cy="2440305"/>
            <wp:effectExtent l="19050" t="19050" r="15240" b="17145"/>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9">
                      <a:extLst>
                        <a:ext uri="{28A0092B-C50C-407E-A947-70E740481C1C}">
                          <a14:useLocalDpi xmlns:a14="http://schemas.microsoft.com/office/drawing/2010/main" val="0"/>
                        </a:ext>
                      </a:extLst>
                    </a:blip>
                    <a:srcRect t="60043"/>
                    <a:stretch/>
                  </pic:blipFill>
                  <pic:spPr bwMode="auto">
                    <a:xfrm>
                      <a:off x="0" y="0"/>
                      <a:ext cx="2405063" cy="24406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7A53F3" w14:textId="38AA6D1C" w:rsidR="00C62F9A" w:rsidRPr="002C4281" w:rsidRDefault="00C62F9A" w:rsidP="00543028">
      <w:pPr>
        <w:spacing w:after="120"/>
        <w:jc w:val="both"/>
        <w:rPr>
          <w:rPrChange w:id="54" w:author="Camille Leonard" w:date="2020-07-13T18:00:00Z">
            <w:rPr/>
          </w:rPrChange>
        </w:rPr>
        <w:pPrChange w:id="55" w:author="Camille Leonard" w:date="2020-07-13T18:02:00Z">
          <w:pPr>
            <w:jc w:val="both"/>
          </w:pPr>
        </w:pPrChange>
      </w:pPr>
      <w:r w:rsidRPr="002C4281">
        <w:rPr>
          <w:rPrChange w:id="56" w:author="Camille Leonard" w:date="2020-07-13T18:00:00Z">
            <w:rPr/>
          </w:rPrChange>
        </w:rPr>
        <w:t xml:space="preserve">Figure </w:t>
      </w:r>
      <w:r w:rsidR="00A17AB8" w:rsidRPr="002C4281">
        <w:rPr>
          <w:rPrChange w:id="57" w:author="Camille Leonard" w:date="2020-07-13T18:00:00Z">
            <w:rPr/>
          </w:rPrChange>
        </w:rPr>
        <w:t xml:space="preserve">3 – Forward selection R output for mileage data set. </w:t>
      </w:r>
    </w:p>
    <w:p w14:paraId="41E98792" w14:textId="6BB432FA" w:rsidR="00B97DA4" w:rsidRPr="002C4281" w:rsidRDefault="00884677" w:rsidP="00543028">
      <w:pPr>
        <w:spacing w:after="120"/>
        <w:jc w:val="both"/>
        <w:rPr>
          <w:rPrChange w:id="58" w:author="Camille Leonard" w:date="2020-07-13T18:00:00Z">
            <w:rPr/>
          </w:rPrChange>
        </w:rPr>
        <w:pPrChange w:id="59" w:author="Camille Leonard" w:date="2020-07-13T18:02:00Z">
          <w:pPr>
            <w:jc w:val="both"/>
          </w:pPr>
        </w:pPrChange>
      </w:pPr>
      <w:r w:rsidRPr="002C4281">
        <w:rPr>
          <w:rPrChange w:id="60" w:author="Camille Leonard" w:date="2020-07-13T18:00:00Z">
            <w:rPr/>
          </w:rPrChange>
        </w:rPr>
        <w:t>Section 2.2 - Backward Elimination</w:t>
      </w:r>
    </w:p>
    <w:p w14:paraId="3702C55B" w14:textId="5D8841CD" w:rsidR="00B97DA4" w:rsidRPr="002C4281" w:rsidRDefault="00884677" w:rsidP="00543028">
      <w:pPr>
        <w:spacing w:after="120"/>
        <w:jc w:val="both"/>
        <w:rPr>
          <w:rPrChange w:id="61" w:author="Camille Leonard" w:date="2020-07-13T18:00:00Z">
            <w:rPr/>
          </w:rPrChange>
        </w:rPr>
        <w:pPrChange w:id="62" w:author="Camille Leonard" w:date="2020-07-13T18:02:00Z">
          <w:pPr>
            <w:jc w:val="both"/>
          </w:pPr>
        </w:pPrChange>
      </w:pPr>
      <w:r w:rsidRPr="002C4281">
        <w:rPr>
          <w:rPrChange w:id="63" w:author="Camille Leonard" w:date="2020-07-13T18:00:00Z">
            <w:rPr/>
          </w:rPrChange>
        </w:rPr>
        <w:t xml:space="preserve">Next, backward elimination was performed on a full model that contained all of the regressors from the mileage data set. </w:t>
      </w:r>
      <w:r w:rsidR="00A17AB8" w:rsidRPr="002C4281">
        <w:rPr>
          <w:rPrChange w:id="64" w:author="Camille Leonard" w:date="2020-07-13T18:00:00Z">
            <w:rPr/>
          </w:rPrChange>
        </w:rPr>
        <w:t xml:space="preserve">Relevant R output is provided in Figure 4. The backward elimination suggested a “best fit” model of gas mileage = intercept +x5(rear axle ratio) + x8(overall length) </w:t>
      </w:r>
      <w:proofErr w:type="gramStart"/>
      <w:r w:rsidR="00A17AB8" w:rsidRPr="002C4281">
        <w:rPr>
          <w:rPrChange w:id="65" w:author="Camille Leonard" w:date="2020-07-13T18:00:00Z">
            <w:rPr/>
          </w:rPrChange>
        </w:rPr>
        <w:t>+  x</w:t>
      </w:r>
      <w:proofErr w:type="gramEnd"/>
      <w:r w:rsidR="00A17AB8" w:rsidRPr="002C4281">
        <w:rPr>
          <w:rPrChange w:id="66" w:author="Camille Leonard" w:date="2020-07-13T18:00:00Z">
            <w:rPr/>
          </w:rPrChange>
        </w:rPr>
        <w:t>10(weight).</w:t>
      </w:r>
    </w:p>
    <w:p w14:paraId="66CC1E1E" w14:textId="77777777" w:rsidR="00A17AB8" w:rsidRPr="002C4281" w:rsidRDefault="00A17AB8" w:rsidP="00543028">
      <w:pPr>
        <w:spacing w:after="120"/>
        <w:jc w:val="center"/>
        <w:rPr>
          <w:rPrChange w:id="67" w:author="Camille Leonard" w:date="2020-07-13T18:00:00Z">
            <w:rPr/>
          </w:rPrChange>
        </w:rPr>
        <w:sectPr w:rsidR="00A17AB8" w:rsidRPr="002C4281" w:rsidSect="00AF160C">
          <w:footerReference w:type="default" r:id="rId10"/>
          <w:footerReference w:type="first" r:id="rId11"/>
          <w:pgSz w:w="12240" w:h="15840"/>
          <w:pgMar w:top="1440" w:right="1440" w:bottom="1440" w:left="1440" w:header="720" w:footer="720" w:gutter="0"/>
          <w:pgNumType w:start="1"/>
          <w:cols w:space="720"/>
          <w:docGrid w:linePitch="299"/>
        </w:sectPr>
        <w:pPrChange w:id="68" w:author="Camille Leonard" w:date="2020-07-13T18:02:00Z">
          <w:pPr>
            <w:jc w:val="center"/>
          </w:pPr>
        </w:pPrChange>
      </w:pPr>
    </w:p>
    <w:p w14:paraId="363C9A5D" w14:textId="26BF9C6E" w:rsidR="00A17AB8" w:rsidRPr="002C4281" w:rsidRDefault="00884677" w:rsidP="00543028">
      <w:pPr>
        <w:spacing w:after="120"/>
        <w:jc w:val="center"/>
        <w:rPr>
          <w:noProof/>
          <w:rPrChange w:id="69" w:author="Camille Leonard" w:date="2020-07-13T18:00:00Z">
            <w:rPr>
              <w:noProof/>
            </w:rPr>
          </w:rPrChange>
        </w:rPr>
        <w:pPrChange w:id="70" w:author="Camille Leonard" w:date="2020-07-13T18:02:00Z">
          <w:pPr>
            <w:jc w:val="center"/>
          </w:pPr>
        </w:pPrChange>
      </w:pPr>
      <w:r w:rsidRPr="002C4281">
        <w:rPr>
          <w:noProof/>
          <w:rPrChange w:id="71" w:author="Camille Leonard" w:date="2020-07-13T18:00:00Z">
            <w:rPr>
              <w:noProof/>
            </w:rPr>
          </w:rPrChange>
        </w:rPr>
        <w:lastRenderedPageBreak/>
        <w:drawing>
          <wp:inline distT="114300" distB="114300" distL="114300" distR="114300" wp14:anchorId="0FDFFE57" wp14:editId="5301A888">
            <wp:extent cx="2443277" cy="5486400"/>
            <wp:effectExtent l="19050" t="19050" r="14605" b="1905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443277" cy="5486400"/>
                    </a:xfrm>
                    <a:prstGeom prst="rect">
                      <a:avLst/>
                    </a:prstGeom>
                    <a:ln>
                      <a:solidFill>
                        <a:schemeClr val="tx1"/>
                      </a:solidFill>
                    </a:ln>
                  </pic:spPr>
                </pic:pic>
              </a:graphicData>
            </a:graphic>
          </wp:inline>
        </w:drawing>
      </w:r>
      <w:r w:rsidRPr="002C4281">
        <w:rPr>
          <w:noProof/>
          <w:rPrChange w:id="72" w:author="Camille Leonard" w:date="2020-07-13T18:00:00Z">
            <w:rPr>
              <w:noProof/>
            </w:rPr>
          </w:rPrChange>
        </w:rPr>
        <w:drawing>
          <wp:inline distT="114300" distB="114300" distL="114300" distR="114300" wp14:anchorId="202C0827" wp14:editId="252DD7CE">
            <wp:extent cx="2471041" cy="5486400"/>
            <wp:effectExtent l="19050" t="19050" r="24765" b="1905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471041" cy="5486400"/>
                    </a:xfrm>
                    <a:prstGeom prst="rect">
                      <a:avLst/>
                    </a:prstGeom>
                    <a:ln>
                      <a:solidFill>
                        <a:schemeClr val="tx1"/>
                      </a:solidFill>
                    </a:ln>
                  </pic:spPr>
                </pic:pic>
              </a:graphicData>
            </a:graphic>
          </wp:inline>
        </w:drawing>
      </w:r>
      <w:r w:rsidR="00A17AB8" w:rsidRPr="002C4281">
        <w:rPr>
          <w:noProof/>
          <w:rPrChange w:id="73" w:author="Camille Leonard" w:date="2020-07-13T18:00:00Z">
            <w:rPr>
              <w:noProof/>
            </w:rPr>
          </w:rPrChange>
        </w:rPr>
        <w:drawing>
          <wp:inline distT="0" distB="0" distL="0" distR="0" wp14:anchorId="3E8B6FFB" wp14:editId="1096DFF7">
            <wp:extent cx="2390775" cy="3441700"/>
            <wp:effectExtent l="19050" t="19050" r="28575" b="25400"/>
            <wp:docPr id="2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4">
                      <a:extLst>
                        <a:ext uri="{28A0092B-C50C-407E-A947-70E740481C1C}">
                          <a14:useLocalDpi xmlns:a14="http://schemas.microsoft.com/office/drawing/2010/main" val="0"/>
                        </a:ext>
                      </a:extLst>
                    </a:blip>
                    <a:srcRect r="3150"/>
                    <a:stretch/>
                  </pic:blipFill>
                  <pic:spPr bwMode="auto">
                    <a:xfrm>
                      <a:off x="0" y="0"/>
                      <a:ext cx="2391115" cy="344218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292D4EB" w14:textId="632D6F9C" w:rsidR="00A17AB8" w:rsidRPr="002C4281" w:rsidRDefault="00884677" w:rsidP="00543028">
      <w:pPr>
        <w:spacing w:after="120"/>
        <w:jc w:val="both"/>
        <w:rPr>
          <w:rPrChange w:id="74" w:author="Camille Leonard" w:date="2020-07-13T18:00:00Z">
            <w:rPr/>
          </w:rPrChange>
        </w:rPr>
        <w:sectPr w:rsidR="00A17AB8" w:rsidRPr="002C4281" w:rsidSect="00AF160C">
          <w:pgSz w:w="15840" w:h="12240" w:orient="landscape"/>
          <w:pgMar w:top="1440" w:right="1440" w:bottom="1440" w:left="1440" w:header="720" w:footer="720" w:gutter="0"/>
          <w:cols w:space="720"/>
          <w:titlePg/>
          <w:docGrid w:linePitch="299"/>
        </w:sectPr>
        <w:pPrChange w:id="75" w:author="Camille Leonard" w:date="2020-07-13T18:02:00Z">
          <w:pPr>
            <w:jc w:val="both"/>
          </w:pPr>
        </w:pPrChange>
      </w:pPr>
      <w:r w:rsidRPr="002C4281">
        <w:rPr>
          <w:rPrChange w:id="76" w:author="Camille Leonard" w:date="2020-07-13T18:00:00Z">
            <w:rPr/>
          </w:rPrChange>
        </w:rPr>
        <w:t xml:space="preserve">Figure </w:t>
      </w:r>
      <w:r w:rsidR="00A17AB8" w:rsidRPr="002C4281">
        <w:rPr>
          <w:rPrChange w:id="77" w:author="Camille Leonard" w:date="2020-07-13T18:00:00Z">
            <w:rPr/>
          </w:rPrChange>
        </w:rPr>
        <w:t>4</w:t>
      </w:r>
      <w:r w:rsidRPr="002C4281">
        <w:rPr>
          <w:rPrChange w:id="78" w:author="Camille Leonard" w:date="2020-07-13T18:00:00Z">
            <w:rPr/>
          </w:rPrChange>
        </w:rPr>
        <w:t xml:space="preserve"> </w:t>
      </w:r>
      <w:r w:rsidR="00A17AB8" w:rsidRPr="002C4281">
        <w:rPr>
          <w:rPrChange w:id="79" w:author="Camille Leonard" w:date="2020-07-13T18:00:00Z">
            <w:rPr/>
          </w:rPrChange>
        </w:rPr>
        <w:t>–</w:t>
      </w:r>
      <w:r w:rsidRPr="002C4281">
        <w:rPr>
          <w:rPrChange w:id="80" w:author="Camille Leonard" w:date="2020-07-13T18:00:00Z">
            <w:rPr/>
          </w:rPrChange>
        </w:rPr>
        <w:t xml:space="preserve"> </w:t>
      </w:r>
      <w:r w:rsidR="00A17AB8" w:rsidRPr="002C4281">
        <w:rPr>
          <w:rPrChange w:id="81" w:author="Camille Leonard" w:date="2020-07-13T18:00:00Z">
            <w:rPr/>
          </w:rPrChange>
        </w:rPr>
        <w:t>R o</w:t>
      </w:r>
      <w:r w:rsidRPr="002C4281">
        <w:rPr>
          <w:rPrChange w:id="82" w:author="Camille Leonard" w:date="2020-07-13T18:00:00Z">
            <w:rPr/>
          </w:rPrChange>
        </w:rPr>
        <w:t>utput from backward elimination</w:t>
      </w:r>
      <w:r w:rsidR="00A17AB8" w:rsidRPr="002C4281">
        <w:rPr>
          <w:rPrChange w:id="83" w:author="Camille Leonard" w:date="2020-07-13T18:00:00Z">
            <w:rPr/>
          </w:rPrChange>
        </w:rPr>
        <w:t xml:space="preserve"> of the mileage data set</w:t>
      </w:r>
      <w:r w:rsidRPr="002C4281">
        <w:rPr>
          <w:rPrChange w:id="84" w:author="Camille Leonard" w:date="2020-07-13T18:00:00Z">
            <w:rPr/>
          </w:rPrChange>
        </w:rPr>
        <w:t xml:space="preserve">. </w:t>
      </w:r>
    </w:p>
    <w:p w14:paraId="4DB4DC0D" w14:textId="77777777" w:rsidR="00B97DA4" w:rsidRPr="002C4281" w:rsidRDefault="00884677" w:rsidP="00543028">
      <w:pPr>
        <w:spacing w:after="120"/>
        <w:jc w:val="both"/>
        <w:rPr>
          <w:rPrChange w:id="85" w:author="Camille Leonard" w:date="2020-07-13T18:00:00Z">
            <w:rPr/>
          </w:rPrChange>
        </w:rPr>
        <w:pPrChange w:id="86" w:author="Camille Leonard" w:date="2020-07-13T18:02:00Z">
          <w:pPr>
            <w:jc w:val="both"/>
          </w:pPr>
        </w:pPrChange>
      </w:pPr>
      <w:r w:rsidRPr="002C4281">
        <w:rPr>
          <w:rPrChange w:id="87" w:author="Camille Leonard" w:date="2020-07-13T18:00:00Z">
            <w:rPr/>
          </w:rPrChange>
        </w:rPr>
        <w:lastRenderedPageBreak/>
        <w:t>Section 2.3 Stepwise Regression</w:t>
      </w:r>
    </w:p>
    <w:p w14:paraId="5261D983" w14:textId="31D77EC0" w:rsidR="00B97DA4" w:rsidRPr="002C4281" w:rsidRDefault="00884677" w:rsidP="00543028">
      <w:pPr>
        <w:spacing w:after="120"/>
        <w:jc w:val="both"/>
        <w:rPr>
          <w:rPrChange w:id="88" w:author="Camille Leonard" w:date="2020-07-13T18:00:00Z">
            <w:rPr/>
          </w:rPrChange>
        </w:rPr>
        <w:pPrChange w:id="89" w:author="Camille Leonard" w:date="2020-07-13T18:02:00Z">
          <w:pPr>
            <w:jc w:val="both"/>
          </w:pPr>
        </w:pPrChange>
      </w:pPr>
      <w:r w:rsidRPr="002C4281">
        <w:rPr>
          <w:rPrChange w:id="90" w:author="Camille Leonard" w:date="2020-07-13T18:00:00Z">
            <w:rPr/>
          </w:rPrChange>
        </w:rPr>
        <w:t>Finally, stepwise regression was performed on an intercept only model against all the predictors from the mileage data set.</w:t>
      </w:r>
      <w:r w:rsidR="007A1A10" w:rsidRPr="002C4281">
        <w:rPr>
          <w:rPrChange w:id="91" w:author="Camille Leonard" w:date="2020-07-13T18:00:00Z">
            <w:rPr/>
          </w:rPrChange>
        </w:rPr>
        <w:t xml:space="preserve"> </w:t>
      </w:r>
      <w:r w:rsidR="007F7FF7" w:rsidRPr="002C4281">
        <w:rPr>
          <w:rPrChange w:id="92" w:author="Camille Leonard" w:date="2020-07-13T18:00:00Z">
            <w:rPr/>
          </w:rPrChange>
        </w:rPr>
        <w:t xml:space="preserve">Relevant R output is provided in Figure 5. </w:t>
      </w:r>
      <w:r w:rsidRPr="002C4281">
        <w:rPr>
          <w:rPrChange w:id="93" w:author="Camille Leonard" w:date="2020-07-13T18:00:00Z">
            <w:rPr/>
          </w:rPrChange>
        </w:rPr>
        <w:t>The stepwise regression returned a “best fit” model of gas mileage = intercept + x1</w:t>
      </w:r>
      <w:r w:rsidR="007A1A10" w:rsidRPr="002C4281">
        <w:rPr>
          <w:rPrChange w:id="94" w:author="Camille Leonard" w:date="2020-07-13T18:00:00Z">
            <w:rPr/>
          </w:rPrChange>
        </w:rPr>
        <w:t>(</w:t>
      </w:r>
      <w:r w:rsidRPr="002C4281">
        <w:rPr>
          <w:rPrChange w:id="95" w:author="Camille Leonard" w:date="2020-07-13T18:00:00Z">
            <w:rPr/>
          </w:rPrChange>
        </w:rPr>
        <w:t>displacement</w:t>
      </w:r>
      <w:r w:rsidR="007A1A10" w:rsidRPr="002C4281">
        <w:rPr>
          <w:rPrChange w:id="96" w:author="Camille Leonard" w:date="2020-07-13T18:00:00Z">
            <w:rPr/>
          </w:rPrChange>
        </w:rPr>
        <w:t>)</w:t>
      </w:r>
      <w:r w:rsidRPr="002C4281">
        <w:rPr>
          <w:rPrChange w:id="97" w:author="Camille Leonard" w:date="2020-07-13T18:00:00Z">
            <w:rPr/>
          </w:rPrChange>
        </w:rPr>
        <w:t xml:space="preserve"> +</w:t>
      </w:r>
      <w:r w:rsidR="007A1A10" w:rsidRPr="002C4281">
        <w:rPr>
          <w:rPrChange w:id="98" w:author="Camille Leonard" w:date="2020-07-13T18:00:00Z">
            <w:rPr/>
          </w:rPrChange>
        </w:rPr>
        <w:t xml:space="preserve"> </w:t>
      </w:r>
      <w:r w:rsidRPr="002C4281">
        <w:rPr>
          <w:rPrChange w:id="99" w:author="Camille Leonard" w:date="2020-07-13T18:00:00Z">
            <w:rPr/>
          </w:rPrChange>
        </w:rPr>
        <w:t>x6</w:t>
      </w:r>
      <w:r w:rsidR="007A1A10" w:rsidRPr="002C4281">
        <w:rPr>
          <w:rPrChange w:id="100" w:author="Camille Leonard" w:date="2020-07-13T18:00:00Z">
            <w:rPr/>
          </w:rPrChange>
        </w:rPr>
        <w:t>(</w:t>
      </w:r>
      <w:r w:rsidRPr="002C4281">
        <w:rPr>
          <w:rPrChange w:id="101" w:author="Camille Leonard" w:date="2020-07-13T18:00:00Z">
            <w:rPr/>
          </w:rPrChange>
        </w:rPr>
        <w:t>carburetor</w:t>
      </w:r>
      <w:r w:rsidR="007A1A10" w:rsidRPr="002C4281">
        <w:rPr>
          <w:rPrChange w:id="102" w:author="Camille Leonard" w:date="2020-07-13T18:00:00Z">
            <w:rPr/>
          </w:rPrChange>
        </w:rPr>
        <w:t>)</w:t>
      </w:r>
      <w:r w:rsidRPr="002C4281">
        <w:rPr>
          <w:rPrChange w:id="103" w:author="Camille Leonard" w:date="2020-07-13T18:00:00Z">
            <w:rPr/>
          </w:rPrChange>
        </w:rPr>
        <w:t>.</w:t>
      </w:r>
    </w:p>
    <w:p w14:paraId="6176B05B" w14:textId="6E9B1836" w:rsidR="007A1A10" w:rsidRPr="002C4281" w:rsidRDefault="007A1A10" w:rsidP="00543028">
      <w:pPr>
        <w:spacing w:after="120"/>
        <w:jc w:val="center"/>
        <w:rPr>
          <w:rPrChange w:id="104" w:author="Camille Leonard" w:date="2020-07-13T18:00:00Z">
            <w:rPr/>
          </w:rPrChange>
        </w:rPr>
        <w:pPrChange w:id="105" w:author="Camille Leonard" w:date="2020-07-13T18:02:00Z">
          <w:pPr>
            <w:jc w:val="center"/>
          </w:pPr>
        </w:pPrChange>
      </w:pPr>
      <w:r w:rsidRPr="002C4281">
        <w:rPr>
          <w:noProof/>
          <w:rPrChange w:id="106" w:author="Camille Leonard" w:date="2020-07-13T18:00:00Z">
            <w:rPr>
              <w:noProof/>
            </w:rPr>
          </w:rPrChange>
        </w:rPr>
        <w:drawing>
          <wp:inline distT="0" distB="0" distL="0" distR="0" wp14:anchorId="539E5F8A" wp14:editId="5ED5080D">
            <wp:extent cx="2248535" cy="3543300"/>
            <wp:effectExtent l="19050" t="19050" r="18415" b="1905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5">
                      <a:extLst>
                        <a:ext uri="{28A0092B-C50C-407E-A947-70E740481C1C}">
                          <a14:useLocalDpi xmlns:a14="http://schemas.microsoft.com/office/drawing/2010/main" val="0"/>
                        </a:ext>
                      </a:extLst>
                    </a:blip>
                    <a:srcRect b="41981"/>
                    <a:stretch/>
                  </pic:blipFill>
                  <pic:spPr bwMode="auto">
                    <a:xfrm>
                      <a:off x="0" y="0"/>
                      <a:ext cx="2248925" cy="354391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2C4281">
        <w:rPr>
          <w:rPrChange w:id="107" w:author="Camille Leonard" w:date="2020-07-13T18:00:00Z">
            <w:rPr/>
          </w:rPrChange>
        </w:rPr>
        <w:t xml:space="preserve"> </w:t>
      </w:r>
      <w:r w:rsidRPr="002C4281">
        <w:rPr>
          <w:noProof/>
          <w:rPrChange w:id="108" w:author="Camille Leonard" w:date="2020-07-13T18:00:00Z">
            <w:rPr>
              <w:noProof/>
            </w:rPr>
          </w:rPrChange>
        </w:rPr>
        <w:drawing>
          <wp:inline distT="0" distB="0" distL="0" distR="0" wp14:anchorId="6695F8EC" wp14:editId="57074E20">
            <wp:extent cx="2248535" cy="2535258"/>
            <wp:effectExtent l="19050" t="19050" r="18415" b="1778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5">
                      <a:extLst>
                        <a:ext uri="{28A0092B-C50C-407E-A947-70E740481C1C}">
                          <a14:useLocalDpi xmlns:a14="http://schemas.microsoft.com/office/drawing/2010/main" val="0"/>
                        </a:ext>
                      </a:extLst>
                    </a:blip>
                    <a:srcRect t="58487"/>
                    <a:stretch/>
                  </pic:blipFill>
                  <pic:spPr bwMode="auto">
                    <a:xfrm>
                      <a:off x="0" y="0"/>
                      <a:ext cx="2248925" cy="253569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EFCBB24" w14:textId="5CBB5B00" w:rsidR="007A1A10" w:rsidRPr="002C4281" w:rsidRDefault="007A1A10" w:rsidP="00543028">
      <w:pPr>
        <w:spacing w:after="120"/>
        <w:jc w:val="both"/>
        <w:rPr>
          <w:rPrChange w:id="109" w:author="Camille Leonard" w:date="2020-07-13T18:00:00Z">
            <w:rPr/>
          </w:rPrChange>
        </w:rPr>
        <w:pPrChange w:id="110" w:author="Camille Leonard" w:date="2020-07-13T18:02:00Z">
          <w:pPr>
            <w:jc w:val="both"/>
          </w:pPr>
        </w:pPrChange>
      </w:pPr>
      <w:r w:rsidRPr="002C4281">
        <w:rPr>
          <w:rPrChange w:id="111" w:author="Camille Leonard" w:date="2020-07-13T18:00:00Z">
            <w:rPr/>
          </w:rPrChange>
        </w:rPr>
        <w:t xml:space="preserve">Figure 5 – R output from stepwise regression of the mileage data set. </w:t>
      </w:r>
    </w:p>
    <w:p w14:paraId="02B8A75C" w14:textId="77777777" w:rsidR="00B97DA4" w:rsidRPr="002C4281" w:rsidRDefault="00884677" w:rsidP="00543028">
      <w:pPr>
        <w:spacing w:after="120"/>
        <w:jc w:val="both"/>
        <w:rPr>
          <w:rPrChange w:id="112" w:author="Camille Leonard" w:date="2020-07-13T18:00:00Z">
            <w:rPr/>
          </w:rPrChange>
        </w:rPr>
        <w:pPrChange w:id="113" w:author="Camille Leonard" w:date="2020-07-13T18:02:00Z">
          <w:pPr>
            <w:jc w:val="both"/>
          </w:pPr>
        </w:pPrChange>
      </w:pPr>
      <w:r w:rsidRPr="002C4281">
        <w:rPr>
          <w:rPrChange w:id="114" w:author="Camille Leonard" w:date="2020-07-13T18:00:00Z">
            <w:rPr/>
          </w:rPrChange>
        </w:rPr>
        <w:t>Section 2.4 - Selection and Analysis of Model 1</w:t>
      </w:r>
    </w:p>
    <w:p w14:paraId="76604B56" w14:textId="15225CAA" w:rsidR="00B97DA4" w:rsidRPr="002C4281" w:rsidRDefault="007F7FF7" w:rsidP="00543028">
      <w:pPr>
        <w:spacing w:after="120"/>
        <w:jc w:val="both"/>
        <w:rPr>
          <w:rPrChange w:id="115" w:author="Camille Leonard" w:date="2020-07-13T18:00:00Z">
            <w:rPr/>
          </w:rPrChange>
        </w:rPr>
        <w:pPrChange w:id="116" w:author="Camille Leonard" w:date="2020-07-13T18:02:00Z">
          <w:pPr>
            <w:jc w:val="both"/>
          </w:pPr>
        </w:pPrChange>
      </w:pPr>
      <w:r w:rsidRPr="002C4281">
        <w:rPr>
          <w:rPrChange w:id="117" w:author="Camille Leonard" w:date="2020-07-13T18:00:00Z">
            <w:rPr/>
          </w:rPrChange>
        </w:rPr>
        <w:t>Our choice to explore model selection</w:t>
      </w:r>
      <w:r w:rsidR="000D5417" w:rsidRPr="002C4281">
        <w:rPr>
          <w:rPrChange w:id="118" w:author="Camille Leonard" w:date="2020-07-13T18:00:00Z">
            <w:rPr/>
          </w:rPrChange>
        </w:rPr>
        <w:t xml:space="preserve"> satisfied the client’s goal</w:t>
      </w:r>
      <w:r w:rsidRPr="002C4281">
        <w:rPr>
          <w:rPrChange w:id="119" w:author="Camille Leonard" w:date="2020-07-13T18:00:00Z">
            <w:rPr/>
          </w:rPrChange>
        </w:rPr>
        <w:t xml:space="preserve"> </w:t>
      </w:r>
      <w:r w:rsidR="000D5417" w:rsidRPr="002C4281">
        <w:rPr>
          <w:rPrChange w:id="120" w:author="Camille Leonard" w:date="2020-07-13T18:00:00Z">
            <w:rPr/>
          </w:rPrChange>
        </w:rPr>
        <w:t xml:space="preserve">of exploring the relationship between the predictors and response variable. </w:t>
      </w:r>
      <w:r w:rsidR="007A1A10" w:rsidRPr="002C4281">
        <w:rPr>
          <w:rPrChange w:id="121" w:author="Camille Leonard" w:date="2020-07-13T18:00:00Z">
            <w:rPr/>
          </w:rPrChange>
        </w:rPr>
        <w:t xml:space="preserve">Forward selection, backward elimination and stepwise regression all return models that exhibit the lowest AIC of all compared models. </w:t>
      </w:r>
      <w:r w:rsidR="00884677" w:rsidRPr="002C4281">
        <w:rPr>
          <w:rPrChange w:id="122" w:author="Camille Leonard" w:date="2020-07-13T18:00:00Z">
            <w:rPr/>
          </w:rPrChange>
        </w:rPr>
        <w:t>After reviewing the results of the three model selection functions, we decided to first consider the model suggested by the forward selection and stepwise regression</w:t>
      </w:r>
      <w:ins w:id="123" w:author="Camille Leonard" w:date="2020-07-13T20:28:00Z">
        <w:r w:rsidR="00ED0FFF">
          <w:t xml:space="preserve">. </w:t>
        </w:r>
      </w:ins>
      <w:del w:id="124" w:author="Camille Leonard" w:date="2020-07-13T20:29:00Z">
        <w:r w:rsidR="00884677" w:rsidRPr="002C4281" w:rsidDel="00ED0FFF">
          <w:rPr>
            <w:rPrChange w:id="125" w:author="Camille Leonard" w:date="2020-07-13T18:00:00Z">
              <w:rPr/>
            </w:rPrChange>
          </w:rPr>
          <w:delText>,</w:delText>
        </w:r>
      </w:del>
      <w:del w:id="126" w:author="Camille Leonard" w:date="2020-07-13T20:30:00Z">
        <w:r w:rsidR="00884677" w:rsidRPr="002C4281" w:rsidDel="006F2B19">
          <w:rPr>
            <w:rPrChange w:id="127" w:author="Camille Leonard" w:date="2020-07-13T18:00:00Z">
              <w:rPr/>
            </w:rPrChange>
          </w:rPr>
          <w:delText xml:space="preserve"> y </w:delText>
        </w:r>
      </w:del>
      <w:del w:id="128" w:author="Camille Leonard" w:date="2020-07-13T20:11:00Z">
        <w:r w:rsidR="00884677" w:rsidRPr="002C4281" w:rsidDel="00000FE4">
          <w:rPr>
            <w:rPrChange w:id="129" w:author="Camille Leonard" w:date="2020-07-13T18:00:00Z">
              <w:rPr/>
            </w:rPrChange>
          </w:rPr>
          <w:delText xml:space="preserve">(gas mileage) </w:delText>
        </w:r>
      </w:del>
      <w:del w:id="130" w:author="Camille Leonard" w:date="2020-07-13T20:30:00Z">
        <w:r w:rsidR="00884677" w:rsidRPr="002C4281" w:rsidDel="006F2B19">
          <w:rPr>
            <w:rPrChange w:id="131" w:author="Camille Leonard" w:date="2020-07-13T18:00:00Z">
              <w:rPr/>
            </w:rPrChange>
          </w:rPr>
          <w:delText xml:space="preserve">= x1 </w:delText>
        </w:r>
      </w:del>
      <w:del w:id="132" w:author="Camille Leonard" w:date="2020-07-13T20:10:00Z">
        <w:r w:rsidR="00884677" w:rsidRPr="002C4281" w:rsidDel="00000FE4">
          <w:rPr>
            <w:rPrChange w:id="133" w:author="Camille Leonard" w:date="2020-07-13T18:00:00Z">
              <w:rPr/>
            </w:rPrChange>
          </w:rPr>
          <w:delText xml:space="preserve">(displacement) </w:delText>
        </w:r>
      </w:del>
      <w:del w:id="134" w:author="Camille Leonard" w:date="2020-07-13T20:30:00Z">
        <w:r w:rsidR="00884677" w:rsidRPr="002C4281" w:rsidDel="006F2B19">
          <w:rPr>
            <w:rPrChange w:id="135" w:author="Camille Leonard" w:date="2020-07-13T18:00:00Z">
              <w:rPr/>
            </w:rPrChange>
          </w:rPr>
          <w:delText>+ x6</w:delText>
        </w:r>
      </w:del>
      <w:del w:id="136" w:author="Camille Leonard" w:date="2020-07-13T20:10:00Z">
        <w:r w:rsidR="00884677" w:rsidRPr="002C4281" w:rsidDel="00000FE4">
          <w:rPr>
            <w:rPrChange w:id="137" w:author="Camille Leonard" w:date="2020-07-13T18:00:00Z">
              <w:rPr/>
            </w:rPrChange>
          </w:rPr>
          <w:delText xml:space="preserve"> (carburetor barrels)</w:delText>
        </w:r>
      </w:del>
      <w:del w:id="138" w:author="Camille Leonard" w:date="2020-07-13T20:30:00Z">
        <w:r w:rsidR="00884677" w:rsidRPr="002C4281" w:rsidDel="006F2B19">
          <w:rPr>
            <w:rPrChange w:id="139" w:author="Camille Leonard" w:date="2020-07-13T18:00:00Z">
              <w:rPr/>
            </w:rPrChange>
          </w:rPr>
          <w:delText xml:space="preserve">. </w:delText>
        </w:r>
      </w:del>
      <w:del w:id="140" w:author="Camille Leonard" w:date="2020-07-13T20:29:00Z">
        <w:r w:rsidR="00884677" w:rsidRPr="002C4281" w:rsidDel="006F2B19">
          <w:rPr>
            <w:rPrChange w:id="141" w:author="Camille Leonard" w:date="2020-07-13T18:00:00Z">
              <w:rPr/>
            </w:rPrChange>
          </w:rPr>
          <w:delText>H</w:delText>
        </w:r>
      </w:del>
      <w:del w:id="142" w:author="Camille Leonard" w:date="2020-07-13T20:30:00Z">
        <w:r w:rsidR="00884677" w:rsidRPr="002C4281" w:rsidDel="006F2B19">
          <w:rPr>
            <w:rPrChange w:id="143" w:author="Camille Leonard" w:date="2020-07-13T18:00:00Z">
              <w:rPr/>
            </w:rPrChange>
          </w:rPr>
          <w:delText>enceforth referred to as model</w:delText>
        </w:r>
      </w:del>
      <w:del w:id="144" w:author="Camille Leonard" w:date="2020-07-13T20:11:00Z">
        <w:r w:rsidR="00884677" w:rsidRPr="002C4281" w:rsidDel="00000FE4">
          <w:rPr>
            <w:rPrChange w:id="145" w:author="Camille Leonard" w:date="2020-07-13T18:00:00Z">
              <w:rPr/>
            </w:rPrChange>
          </w:rPr>
          <w:delText xml:space="preserve"> </w:delText>
        </w:r>
      </w:del>
      <w:del w:id="146" w:author="Camille Leonard" w:date="2020-07-13T20:30:00Z">
        <w:r w:rsidR="00884677" w:rsidRPr="002C4281" w:rsidDel="006F2B19">
          <w:rPr>
            <w:rPrChange w:id="147" w:author="Camille Leonard" w:date="2020-07-13T18:00:00Z">
              <w:rPr/>
            </w:rPrChange>
          </w:rPr>
          <w:delText xml:space="preserve">1. </w:delText>
        </w:r>
      </w:del>
      <w:r w:rsidR="00884677" w:rsidRPr="002C4281">
        <w:rPr>
          <w:rPrChange w:id="148" w:author="Camille Leonard" w:date="2020-07-13T18:00:00Z">
            <w:rPr/>
          </w:rPrChange>
        </w:rPr>
        <w:t xml:space="preserve">Our decision was motivated by </w:t>
      </w:r>
      <w:r w:rsidR="000D5417" w:rsidRPr="002C4281">
        <w:rPr>
          <w:rPrChange w:id="149" w:author="Camille Leonard" w:date="2020-07-13T18:00:00Z">
            <w:rPr/>
          </w:rPrChange>
        </w:rPr>
        <w:t xml:space="preserve">forward selection and stepwise regression both </w:t>
      </w:r>
      <w:r w:rsidR="00884677" w:rsidRPr="002C4281">
        <w:rPr>
          <w:rPrChange w:id="150" w:author="Camille Leonard" w:date="2020-07-13T18:00:00Z">
            <w:rPr/>
          </w:rPrChange>
        </w:rPr>
        <w:t>suggesting this model</w:t>
      </w:r>
      <w:r w:rsidR="00803381" w:rsidRPr="002C4281">
        <w:rPr>
          <w:rPrChange w:id="151" w:author="Camille Leonard" w:date="2020-07-13T18:00:00Z">
            <w:rPr/>
          </w:rPrChange>
        </w:rPr>
        <w:t>. Additionally,</w:t>
      </w:r>
      <w:r w:rsidR="00884677" w:rsidRPr="002C4281">
        <w:rPr>
          <w:rPrChange w:id="152" w:author="Camille Leonard" w:date="2020-07-13T18:00:00Z">
            <w:rPr/>
          </w:rPrChange>
        </w:rPr>
        <w:t xml:space="preserve"> </w:t>
      </w:r>
      <w:r w:rsidR="00803381" w:rsidRPr="002C4281">
        <w:rPr>
          <w:rPrChange w:id="153" w:author="Camille Leonard" w:date="2020-07-13T18:00:00Z">
            <w:rPr/>
          </w:rPrChange>
        </w:rPr>
        <w:t>model</w:t>
      </w:r>
      <w:ins w:id="154" w:author="Camille Leonard" w:date="2020-07-13T20:11:00Z">
        <w:r w:rsidR="00000FE4">
          <w:t>_</w:t>
        </w:r>
      </w:ins>
      <w:del w:id="155" w:author="Camille Leonard" w:date="2020-07-13T20:11:00Z">
        <w:r w:rsidR="00803381" w:rsidRPr="002C4281" w:rsidDel="00000FE4">
          <w:rPr>
            <w:rPrChange w:id="156" w:author="Camille Leonard" w:date="2020-07-13T18:00:00Z">
              <w:rPr/>
            </w:rPrChange>
          </w:rPr>
          <w:delText xml:space="preserve"> </w:delText>
        </w:r>
      </w:del>
      <w:r w:rsidR="00803381" w:rsidRPr="002C4281">
        <w:rPr>
          <w:rPrChange w:id="157" w:author="Camille Leonard" w:date="2020-07-13T18:00:00Z">
            <w:rPr/>
          </w:rPrChange>
        </w:rPr>
        <w:t xml:space="preserve">1 </w:t>
      </w:r>
      <w:r w:rsidR="00884677" w:rsidRPr="002C4281">
        <w:rPr>
          <w:rPrChange w:id="158" w:author="Camille Leonard" w:date="2020-07-13T18:00:00Z">
            <w:rPr/>
          </w:rPrChange>
        </w:rPr>
        <w:t xml:space="preserve">had </w:t>
      </w:r>
      <w:r w:rsidR="00884677" w:rsidRPr="002C4281">
        <w:rPr>
          <w:rPrChange w:id="159" w:author="Camille Leonard" w:date="2020-07-13T18:00:00Z">
            <w:rPr/>
          </w:rPrChange>
        </w:rPr>
        <w:lastRenderedPageBreak/>
        <w:t>fewer predictors than the model suggested by backward elimination</w:t>
      </w:r>
      <w:r w:rsidR="00803381" w:rsidRPr="002C4281">
        <w:rPr>
          <w:rPrChange w:id="160" w:author="Camille Leonard" w:date="2020-07-13T18:00:00Z">
            <w:rPr/>
          </w:rPrChange>
        </w:rPr>
        <w:t>, which follows the client’s goal of producing a simple model</w:t>
      </w:r>
      <w:r w:rsidR="00884677" w:rsidRPr="002C4281">
        <w:rPr>
          <w:rPrChange w:id="161" w:author="Camille Leonard" w:date="2020-07-13T18:00:00Z">
            <w:rPr/>
          </w:rPrChange>
        </w:rPr>
        <w:t xml:space="preserve">.  </w:t>
      </w:r>
    </w:p>
    <w:p w14:paraId="67370E36" w14:textId="59B9B998" w:rsidR="00B97DA4" w:rsidRPr="002C4281" w:rsidRDefault="006F2B19" w:rsidP="00543028">
      <w:pPr>
        <w:spacing w:after="120"/>
        <w:jc w:val="both"/>
        <w:rPr>
          <w:rPrChange w:id="162" w:author="Camille Leonard" w:date="2020-07-13T18:00:00Z">
            <w:rPr/>
          </w:rPrChange>
        </w:rPr>
        <w:pPrChange w:id="163" w:author="Camille Leonard" w:date="2020-07-13T18:02:00Z">
          <w:pPr>
            <w:jc w:val="both"/>
          </w:pPr>
        </w:pPrChange>
      </w:pPr>
      <w:ins w:id="164" w:author="Camille Leonard" w:date="2020-07-13T20:30:00Z">
        <w:r>
          <w:t>We performed a linear regression with variables x1 and x6 which produced the following function:</w:t>
        </w:r>
        <w:r w:rsidRPr="00CE41EC">
          <w:t xml:space="preserve"> y </w:t>
        </w:r>
        <w:proofErr w:type="gramStart"/>
        <w:r w:rsidRPr="00CE41EC">
          <w:t xml:space="preserve">= </w:t>
        </w:r>
        <w:r>
          <w:t xml:space="preserve"> 32.884551</w:t>
        </w:r>
        <w:proofErr w:type="gramEnd"/>
        <w:r>
          <w:t xml:space="preserve"> - 0.053148(</w:t>
        </w:r>
        <w:r w:rsidRPr="00CE41EC">
          <w:t>x1</w:t>
        </w:r>
        <w:r>
          <w:t>)</w:t>
        </w:r>
        <w:r w:rsidRPr="00CE41EC">
          <w:t xml:space="preserve"> + </w:t>
        </w:r>
        <w:r>
          <w:t>0.959223(</w:t>
        </w:r>
        <w:r w:rsidRPr="00CE41EC">
          <w:t>x6</w:t>
        </w:r>
        <w:r>
          <w:t>)</w:t>
        </w:r>
        <w:r w:rsidRPr="00CE41EC">
          <w:t xml:space="preserve">. </w:t>
        </w:r>
        <w:r>
          <w:t>This model is, h</w:t>
        </w:r>
        <w:r w:rsidRPr="00CE41EC">
          <w:t>enceforth</w:t>
        </w:r>
        <w:r>
          <w:t>,</w:t>
        </w:r>
        <w:r w:rsidRPr="00CE41EC">
          <w:t xml:space="preserve"> referred to as model</w:t>
        </w:r>
        <w:r>
          <w:t>_</w:t>
        </w:r>
        <w:r w:rsidRPr="00CE41EC">
          <w:t xml:space="preserve">1. </w:t>
        </w:r>
        <w:r>
          <w:t xml:space="preserve">The regression results indicated </w:t>
        </w:r>
      </w:ins>
      <w:del w:id="165" w:author="Camille Leonard" w:date="2020-07-13T20:30:00Z">
        <w:r w:rsidR="00884677" w:rsidRPr="002C4281" w:rsidDel="006F2B19">
          <w:rPr>
            <w:rPrChange w:id="166" w:author="Camille Leonard" w:date="2020-07-13T18:00:00Z">
              <w:rPr/>
            </w:rPrChange>
          </w:rPr>
          <w:delText>We performed a linear regression on model</w:delText>
        </w:r>
      </w:del>
      <w:del w:id="167" w:author="Camille Leonard" w:date="2020-07-13T20:11:00Z">
        <w:r w:rsidR="00884677" w:rsidRPr="002C4281" w:rsidDel="00000FE4">
          <w:rPr>
            <w:rPrChange w:id="168" w:author="Camille Leonard" w:date="2020-07-13T18:00:00Z">
              <w:rPr/>
            </w:rPrChange>
          </w:rPr>
          <w:delText xml:space="preserve"> </w:delText>
        </w:r>
      </w:del>
      <w:del w:id="169" w:author="Camille Leonard" w:date="2020-07-13T20:30:00Z">
        <w:r w:rsidR="00884677" w:rsidRPr="002C4281" w:rsidDel="006F2B19">
          <w:rPr>
            <w:rPrChange w:id="170" w:author="Camille Leonard" w:date="2020-07-13T18:00:00Z">
              <w:rPr/>
            </w:rPrChange>
          </w:rPr>
          <w:delText xml:space="preserve">1 and observed the </w:delText>
        </w:r>
      </w:del>
      <w:ins w:id="171" w:author="Camille Leonard" w:date="2020-07-13T20:30:00Z">
        <w:r>
          <w:t xml:space="preserve">the </w:t>
        </w:r>
      </w:ins>
      <w:r w:rsidR="00884677" w:rsidRPr="002C4281">
        <w:rPr>
          <w:rPrChange w:id="172" w:author="Camille Leonard" w:date="2020-07-13T18:00:00Z">
            <w:rPr/>
          </w:rPrChange>
        </w:rPr>
        <w:t>carburetor predictor (x6) had a p-value of 0.163</w:t>
      </w:r>
      <w:r w:rsidR="00803381" w:rsidRPr="002C4281">
        <w:rPr>
          <w:rPrChange w:id="173" w:author="Camille Leonard" w:date="2020-07-13T18:00:00Z">
            <w:rPr/>
          </w:rPrChange>
        </w:rPr>
        <w:t xml:space="preserve"> (shown in Figure 6)</w:t>
      </w:r>
      <w:r w:rsidR="00884677" w:rsidRPr="002C4281">
        <w:rPr>
          <w:rPrChange w:id="174" w:author="Camille Leonard" w:date="2020-07-13T18:00:00Z">
            <w:rPr/>
          </w:rPrChange>
        </w:rPr>
        <w:t>. As this is greater than 0.05</w:t>
      </w:r>
      <w:r w:rsidR="00803381" w:rsidRPr="002C4281">
        <w:rPr>
          <w:rPrChange w:id="175" w:author="Camille Leonard" w:date="2020-07-13T18:00:00Z">
            <w:rPr/>
          </w:rPrChange>
        </w:rPr>
        <w:t>,</w:t>
      </w:r>
      <w:r w:rsidR="00884677" w:rsidRPr="002C4281">
        <w:rPr>
          <w:rPrChange w:id="176" w:author="Camille Leonard" w:date="2020-07-13T18:00:00Z">
            <w:rPr/>
          </w:rPrChange>
        </w:rPr>
        <w:t xml:space="preserve"> we considered predictor x6 to be a possible candidate for removal from the model. </w:t>
      </w:r>
    </w:p>
    <w:p w14:paraId="46292414" w14:textId="77777777" w:rsidR="00B97DA4" w:rsidRPr="002C4281" w:rsidRDefault="00884677" w:rsidP="00543028">
      <w:pPr>
        <w:spacing w:after="120"/>
        <w:jc w:val="center"/>
        <w:rPr>
          <w:rPrChange w:id="177" w:author="Camille Leonard" w:date="2020-07-13T18:00:00Z">
            <w:rPr/>
          </w:rPrChange>
        </w:rPr>
        <w:pPrChange w:id="178" w:author="Camille Leonard" w:date="2020-07-13T18:02:00Z">
          <w:pPr>
            <w:jc w:val="center"/>
          </w:pPr>
        </w:pPrChange>
      </w:pPr>
      <w:r w:rsidRPr="002C4281">
        <w:rPr>
          <w:noProof/>
          <w:rPrChange w:id="179" w:author="Camille Leonard" w:date="2020-07-13T18:00:00Z">
            <w:rPr>
              <w:noProof/>
            </w:rPr>
          </w:rPrChange>
        </w:rPr>
        <w:drawing>
          <wp:inline distT="114300" distB="114300" distL="114300" distR="114300" wp14:anchorId="0FB2013B" wp14:editId="256C79B4">
            <wp:extent cx="4043363" cy="2179011"/>
            <wp:effectExtent l="19050" t="19050" r="14605" b="1206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043363" cy="2179011"/>
                    </a:xfrm>
                    <a:prstGeom prst="rect">
                      <a:avLst/>
                    </a:prstGeom>
                    <a:ln>
                      <a:solidFill>
                        <a:schemeClr val="tx1"/>
                      </a:solidFill>
                    </a:ln>
                  </pic:spPr>
                </pic:pic>
              </a:graphicData>
            </a:graphic>
          </wp:inline>
        </w:drawing>
      </w:r>
    </w:p>
    <w:p w14:paraId="3359F3C6" w14:textId="264DA506" w:rsidR="00B97DA4" w:rsidRPr="002C4281" w:rsidRDefault="00884677" w:rsidP="00543028">
      <w:pPr>
        <w:spacing w:after="120"/>
        <w:jc w:val="both"/>
        <w:rPr>
          <w:rPrChange w:id="180" w:author="Camille Leonard" w:date="2020-07-13T18:00:00Z">
            <w:rPr/>
          </w:rPrChange>
        </w:rPr>
        <w:pPrChange w:id="181" w:author="Camille Leonard" w:date="2020-07-13T18:02:00Z">
          <w:pPr>
            <w:jc w:val="both"/>
          </w:pPr>
        </w:pPrChange>
      </w:pPr>
      <w:r w:rsidRPr="002C4281">
        <w:rPr>
          <w:rPrChange w:id="182" w:author="Camille Leonard" w:date="2020-07-13T18:00:00Z">
            <w:rPr/>
          </w:rPrChange>
        </w:rPr>
        <w:t xml:space="preserve">Figure </w:t>
      </w:r>
      <w:r w:rsidR="007A1A10" w:rsidRPr="002C4281">
        <w:rPr>
          <w:rPrChange w:id="183" w:author="Camille Leonard" w:date="2020-07-13T18:00:00Z">
            <w:rPr/>
          </w:rPrChange>
        </w:rPr>
        <w:t>6</w:t>
      </w:r>
      <w:r w:rsidRPr="002C4281">
        <w:rPr>
          <w:rPrChange w:id="184" w:author="Camille Leonard" w:date="2020-07-13T18:00:00Z">
            <w:rPr/>
          </w:rPrChange>
        </w:rPr>
        <w:t xml:space="preserve"> - Regression results for model 1.</w:t>
      </w:r>
    </w:p>
    <w:p w14:paraId="760D7DB9" w14:textId="24F73147" w:rsidR="007A1A10" w:rsidRPr="002C4281" w:rsidRDefault="00884677" w:rsidP="00543028">
      <w:pPr>
        <w:spacing w:after="120"/>
        <w:jc w:val="both"/>
        <w:rPr>
          <w:rFonts w:eastAsia="Roboto"/>
          <w:highlight w:val="white"/>
          <w:rPrChange w:id="185" w:author="Camille Leonard" w:date="2020-07-13T18:00:00Z">
            <w:rPr>
              <w:rFonts w:ascii="Roboto" w:eastAsia="Roboto" w:hAnsi="Roboto" w:cs="Roboto"/>
              <w:sz w:val="21"/>
              <w:szCs w:val="21"/>
              <w:highlight w:val="white"/>
            </w:rPr>
          </w:rPrChange>
        </w:rPr>
        <w:pPrChange w:id="186" w:author="Camille Leonard" w:date="2020-07-13T18:02:00Z">
          <w:pPr>
            <w:jc w:val="both"/>
          </w:pPr>
        </w:pPrChange>
      </w:pPr>
      <w:r w:rsidRPr="002C4281">
        <w:rPr>
          <w:rPrChange w:id="187" w:author="Camille Leonard" w:date="2020-07-13T18:00:00Z">
            <w:rPr/>
          </w:rPrChange>
        </w:rPr>
        <w:t>We conducted a hypothesis test to determine if we could remove predictor x6 (carburetor) from the model. To do this, we performed a partial F-test between the full model and the reduced model where x6 was removed. The null hypothesis was: H</w:t>
      </w:r>
      <w:proofErr w:type="gramStart"/>
      <w:r w:rsidRPr="002C4281">
        <w:rPr>
          <w:vertAlign w:val="subscript"/>
          <w:rPrChange w:id="188" w:author="Camille Leonard" w:date="2020-07-13T18:00:00Z">
            <w:rPr>
              <w:vertAlign w:val="subscript"/>
            </w:rPr>
          </w:rPrChange>
        </w:rPr>
        <w:t>0</w:t>
      </w:r>
      <w:r w:rsidRPr="002C4281">
        <w:rPr>
          <w:rPrChange w:id="189" w:author="Camille Leonard" w:date="2020-07-13T18:00:00Z">
            <w:rPr/>
          </w:rPrChange>
        </w:rPr>
        <w:t>:</w:t>
      </w:r>
      <w:r w:rsidRPr="002C4281">
        <w:rPr>
          <w:rFonts w:eastAsia="Roboto"/>
          <w:highlight w:val="white"/>
          <w:rPrChange w:id="190" w:author="Camille Leonard" w:date="2020-07-13T18:00:00Z">
            <w:rPr>
              <w:rFonts w:ascii="Roboto" w:eastAsia="Roboto" w:hAnsi="Roboto" w:cs="Roboto"/>
              <w:sz w:val="21"/>
              <w:szCs w:val="21"/>
              <w:highlight w:val="white"/>
            </w:rPr>
          </w:rPrChange>
        </w:rPr>
        <w:t>β</w:t>
      </w:r>
      <w:proofErr w:type="gramEnd"/>
      <w:r w:rsidRPr="002C4281">
        <w:rPr>
          <w:rFonts w:eastAsia="Roboto"/>
          <w:highlight w:val="white"/>
          <w:vertAlign w:val="subscript"/>
          <w:rPrChange w:id="191" w:author="Camille Leonard" w:date="2020-07-13T18:00:00Z">
            <w:rPr>
              <w:rFonts w:ascii="Roboto" w:eastAsia="Roboto" w:hAnsi="Roboto" w:cs="Roboto"/>
              <w:sz w:val="21"/>
              <w:szCs w:val="21"/>
              <w:highlight w:val="white"/>
              <w:vertAlign w:val="subscript"/>
            </w:rPr>
          </w:rPrChange>
        </w:rPr>
        <w:t>6</w:t>
      </w:r>
      <w:r w:rsidRPr="002C4281">
        <w:rPr>
          <w:rFonts w:eastAsia="Roboto"/>
          <w:highlight w:val="white"/>
          <w:rPrChange w:id="192" w:author="Camille Leonard" w:date="2020-07-13T18:00:00Z">
            <w:rPr>
              <w:rFonts w:ascii="Roboto" w:eastAsia="Roboto" w:hAnsi="Roboto" w:cs="Roboto"/>
              <w:sz w:val="21"/>
              <w:szCs w:val="21"/>
              <w:highlight w:val="white"/>
            </w:rPr>
          </w:rPrChange>
        </w:rPr>
        <w:t>=0. The alternative hypothesis was H</w:t>
      </w:r>
      <w:r w:rsidRPr="002C4281">
        <w:rPr>
          <w:rFonts w:eastAsia="Roboto"/>
          <w:highlight w:val="white"/>
          <w:vertAlign w:val="subscript"/>
          <w:rPrChange w:id="193" w:author="Camille Leonard" w:date="2020-07-13T18:00:00Z">
            <w:rPr>
              <w:rFonts w:ascii="Roboto" w:eastAsia="Roboto" w:hAnsi="Roboto" w:cs="Roboto"/>
              <w:sz w:val="21"/>
              <w:szCs w:val="21"/>
              <w:highlight w:val="white"/>
              <w:vertAlign w:val="subscript"/>
            </w:rPr>
          </w:rPrChange>
        </w:rPr>
        <w:t>a</w:t>
      </w:r>
      <w:r w:rsidR="00803381" w:rsidRPr="002C4281">
        <w:rPr>
          <w:rFonts w:eastAsia="Roboto"/>
          <w:highlight w:val="white"/>
          <w:rPrChange w:id="194" w:author="Camille Leonard" w:date="2020-07-13T18:00:00Z">
            <w:rPr>
              <w:rFonts w:ascii="Roboto" w:eastAsia="Roboto" w:hAnsi="Roboto" w:cs="Roboto"/>
              <w:sz w:val="21"/>
              <w:szCs w:val="21"/>
              <w:highlight w:val="white"/>
            </w:rPr>
          </w:rPrChange>
        </w:rPr>
        <w:t xml:space="preserve">: </w:t>
      </w:r>
      <w:r w:rsidRPr="002C4281">
        <w:rPr>
          <w:rFonts w:eastAsia="Roboto"/>
          <w:highlight w:val="white"/>
          <w:rPrChange w:id="195" w:author="Camille Leonard" w:date="2020-07-13T18:00:00Z">
            <w:rPr>
              <w:rFonts w:ascii="Roboto" w:eastAsia="Roboto" w:hAnsi="Roboto" w:cs="Roboto"/>
              <w:sz w:val="21"/>
              <w:szCs w:val="21"/>
              <w:highlight w:val="white"/>
            </w:rPr>
          </w:rPrChange>
        </w:rPr>
        <w:t>β</w:t>
      </w:r>
      <w:r w:rsidRPr="002C4281">
        <w:rPr>
          <w:rFonts w:eastAsia="Roboto"/>
          <w:highlight w:val="white"/>
          <w:vertAlign w:val="subscript"/>
          <w:rPrChange w:id="196" w:author="Camille Leonard" w:date="2020-07-13T18:00:00Z">
            <w:rPr>
              <w:rFonts w:ascii="Roboto" w:eastAsia="Roboto" w:hAnsi="Roboto" w:cs="Roboto"/>
              <w:sz w:val="21"/>
              <w:szCs w:val="21"/>
              <w:highlight w:val="white"/>
              <w:vertAlign w:val="subscript"/>
            </w:rPr>
          </w:rPrChange>
        </w:rPr>
        <w:t>6</w:t>
      </w:r>
      <w:r w:rsidRPr="002C4281">
        <w:rPr>
          <w:rFonts w:eastAsia="Roboto"/>
          <w:highlight w:val="white"/>
          <w:rPrChange w:id="197" w:author="Camille Leonard" w:date="2020-07-13T18:00:00Z">
            <w:rPr>
              <w:rFonts w:ascii="Roboto" w:eastAsia="Roboto" w:hAnsi="Roboto" w:cs="Roboto"/>
              <w:sz w:val="21"/>
              <w:szCs w:val="21"/>
              <w:highlight w:val="white"/>
            </w:rPr>
          </w:rPrChange>
        </w:rPr>
        <w:t xml:space="preserve"> is not equal to 0. The partial F test returned a p value of 0.1631</w:t>
      </w:r>
      <w:r w:rsidR="00803381" w:rsidRPr="002C4281">
        <w:rPr>
          <w:rFonts w:eastAsia="Roboto"/>
          <w:highlight w:val="white"/>
          <w:rPrChange w:id="198" w:author="Camille Leonard" w:date="2020-07-13T18:00:00Z">
            <w:rPr>
              <w:rFonts w:ascii="Roboto" w:eastAsia="Roboto" w:hAnsi="Roboto" w:cs="Roboto"/>
              <w:sz w:val="21"/>
              <w:szCs w:val="21"/>
              <w:highlight w:val="white"/>
            </w:rPr>
          </w:rPrChange>
        </w:rPr>
        <w:t>,</w:t>
      </w:r>
      <w:r w:rsidRPr="002C4281">
        <w:rPr>
          <w:rFonts w:eastAsia="Roboto"/>
          <w:highlight w:val="white"/>
          <w:rPrChange w:id="199" w:author="Camille Leonard" w:date="2020-07-13T18:00:00Z">
            <w:rPr>
              <w:rFonts w:ascii="Roboto" w:eastAsia="Roboto" w:hAnsi="Roboto" w:cs="Roboto"/>
              <w:sz w:val="21"/>
              <w:szCs w:val="21"/>
              <w:highlight w:val="white"/>
            </w:rPr>
          </w:rPrChange>
        </w:rPr>
        <w:t xml:space="preserve"> which is greater than 0.05</w:t>
      </w:r>
      <w:r w:rsidR="00803381" w:rsidRPr="002C4281">
        <w:rPr>
          <w:rFonts w:eastAsia="Roboto"/>
          <w:highlight w:val="white"/>
          <w:rPrChange w:id="200" w:author="Camille Leonard" w:date="2020-07-13T18:00:00Z">
            <w:rPr>
              <w:rFonts w:ascii="Roboto" w:eastAsia="Roboto" w:hAnsi="Roboto" w:cs="Roboto"/>
              <w:sz w:val="21"/>
              <w:szCs w:val="21"/>
              <w:highlight w:val="white"/>
            </w:rPr>
          </w:rPrChange>
        </w:rPr>
        <w:t xml:space="preserve"> (shown in Figure 7)</w:t>
      </w:r>
      <w:r w:rsidRPr="002C4281">
        <w:rPr>
          <w:rFonts w:eastAsia="Roboto"/>
          <w:highlight w:val="white"/>
          <w:rPrChange w:id="201" w:author="Camille Leonard" w:date="2020-07-13T18:00:00Z">
            <w:rPr>
              <w:rFonts w:ascii="Roboto" w:eastAsia="Roboto" w:hAnsi="Roboto" w:cs="Roboto"/>
              <w:sz w:val="21"/>
              <w:szCs w:val="21"/>
              <w:highlight w:val="white"/>
            </w:rPr>
          </w:rPrChange>
        </w:rPr>
        <w:t>. Therefore,</w:t>
      </w:r>
      <w:r w:rsidR="00C44C8B" w:rsidRPr="002C4281">
        <w:rPr>
          <w:rFonts w:eastAsia="Roboto"/>
          <w:highlight w:val="white"/>
          <w:rPrChange w:id="202" w:author="Camille Leonard" w:date="2020-07-13T18:00:00Z">
            <w:rPr>
              <w:rFonts w:ascii="Roboto" w:eastAsia="Roboto" w:hAnsi="Roboto" w:cs="Roboto"/>
              <w:sz w:val="21"/>
              <w:szCs w:val="21"/>
              <w:highlight w:val="white"/>
            </w:rPr>
          </w:rPrChange>
        </w:rPr>
        <w:t xml:space="preserve"> </w:t>
      </w:r>
      <w:r w:rsidRPr="002C4281">
        <w:rPr>
          <w:rFonts w:eastAsia="Roboto"/>
          <w:highlight w:val="white"/>
          <w:rPrChange w:id="203" w:author="Camille Leonard" w:date="2020-07-13T18:00:00Z">
            <w:rPr>
              <w:rFonts w:ascii="Roboto" w:eastAsia="Roboto" w:hAnsi="Roboto" w:cs="Roboto"/>
              <w:sz w:val="21"/>
              <w:szCs w:val="21"/>
              <w:highlight w:val="white"/>
            </w:rPr>
          </w:rPrChange>
        </w:rPr>
        <w:t xml:space="preserve">we failed to reject the null hypothesis and were able to drop predictor x6 from the model. </w:t>
      </w:r>
    </w:p>
    <w:p w14:paraId="496F13C7" w14:textId="786C83E9" w:rsidR="00B97DA4" w:rsidRPr="002C4281" w:rsidRDefault="00884677" w:rsidP="00543028">
      <w:pPr>
        <w:spacing w:after="120"/>
        <w:jc w:val="center"/>
        <w:rPr>
          <w:rFonts w:eastAsia="Roboto"/>
          <w:highlight w:val="white"/>
          <w:rPrChange w:id="204" w:author="Camille Leonard" w:date="2020-07-13T18:00:00Z">
            <w:rPr>
              <w:rFonts w:ascii="Roboto" w:eastAsia="Roboto" w:hAnsi="Roboto" w:cs="Roboto"/>
              <w:sz w:val="21"/>
              <w:szCs w:val="21"/>
              <w:highlight w:val="white"/>
            </w:rPr>
          </w:rPrChange>
        </w:rPr>
        <w:pPrChange w:id="205" w:author="Camille Leonard" w:date="2020-07-13T18:02:00Z">
          <w:pPr>
            <w:jc w:val="center"/>
          </w:pPr>
        </w:pPrChange>
      </w:pPr>
      <w:r w:rsidRPr="002C4281">
        <w:rPr>
          <w:rFonts w:eastAsia="Roboto"/>
          <w:noProof/>
          <w:highlight w:val="white"/>
          <w:rPrChange w:id="206" w:author="Camille Leonard" w:date="2020-07-13T18:00:00Z">
            <w:rPr>
              <w:rFonts w:ascii="Roboto" w:eastAsia="Roboto" w:hAnsi="Roboto" w:cs="Roboto"/>
              <w:noProof/>
              <w:sz w:val="21"/>
              <w:szCs w:val="21"/>
              <w:highlight w:val="white"/>
            </w:rPr>
          </w:rPrChange>
        </w:rPr>
        <w:lastRenderedPageBreak/>
        <w:drawing>
          <wp:inline distT="114300" distB="114300" distL="114300" distR="114300" wp14:anchorId="0767C97F" wp14:editId="6DCDA16C">
            <wp:extent cx="3390900" cy="1047750"/>
            <wp:effectExtent l="19050" t="19050" r="19050" b="1905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390900" cy="1047750"/>
                    </a:xfrm>
                    <a:prstGeom prst="rect">
                      <a:avLst/>
                    </a:prstGeom>
                    <a:ln>
                      <a:solidFill>
                        <a:schemeClr val="tx1"/>
                      </a:solidFill>
                    </a:ln>
                  </pic:spPr>
                </pic:pic>
              </a:graphicData>
            </a:graphic>
          </wp:inline>
        </w:drawing>
      </w:r>
    </w:p>
    <w:p w14:paraId="45568E69" w14:textId="5B2E7512" w:rsidR="00B97DA4" w:rsidRPr="002C4281" w:rsidRDefault="00884677" w:rsidP="00543028">
      <w:pPr>
        <w:spacing w:after="120"/>
        <w:jc w:val="both"/>
        <w:rPr>
          <w:rFonts w:eastAsia="Roboto"/>
          <w:highlight w:val="white"/>
          <w:rPrChange w:id="207" w:author="Camille Leonard" w:date="2020-07-13T18:00:00Z">
            <w:rPr>
              <w:rFonts w:ascii="Roboto" w:eastAsia="Roboto" w:hAnsi="Roboto" w:cs="Roboto"/>
              <w:sz w:val="21"/>
              <w:szCs w:val="21"/>
              <w:highlight w:val="white"/>
            </w:rPr>
          </w:rPrChange>
        </w:rPr>
        <w:pPrChange w:id="208" w:author="Camille Leonard" w:date="2020-07-13T18:02:00Z">
          <w:pPr>
            <w:jc w:val="both"/>
          </w:pPr>
        </w:pPrChange>
      </w:pPr>
      <w:r w:rsidRPr="002C4281">
        <w:rPr>
          <w:rFonts w:eastAsia="Roboto"/>
          <w:highlight w:val="white"/>
          <w:rPrChange w:id="209" w:author="Camille Leonard" w:date="2020-07-13T18:00:00Z">
            <w:rPr>
              <w:rFonts w:ascii="Roboto" w:eastAsia="Roboto" w:hAnsi="Roboto" w:cs="Roboto"/>
              <w:sz w:val="21"/>
              <w:szCs w:val="21"/>
              <w:highlight w:val="white"/>
            </w:rPr>
          </w:rPrChange>
        </w:rPr>
        <w:t xml:space="preserve">Figure </w:t>
      </w:r>
      <w:r w:rsidR="007A1A10" w:rsidRPr="002C4281">
        <w:rPr>
          <w:rFonts w:eastAsia="Roboto"/>
          <w:highlight w:val="white"/>
          <w:rPrChange w:id="210" w:author="Camille Leonard" w:date="2020-07-13T18:00:00Z">
            <w:rPr>
              <w:rFonts w:ascii="Roboto" w:eastAsia="Roboto" w:hAnsi="Roboto" w:cs="Roboto"/>
              <w:sz w:val="21"/>
              <w:szCs w:val="21"/>
              <w:highlight w:val="white"/>
            </w:rPr>
          </w:rPrChange>
        </w:rPr>
        <w:t>7</w:t>
      </w:r>
      <w:r w:rsidRPr="002C4281">
        <w:rPr>
          <w:rFonts w:eastAsia="Roboto"/>
          <w:highlight w:val="white"/>
          <w:rPrChange w:id="211" w:author="Camille Leonard" w:date="2020-07-13T18:00:00Z">
            <w:rPr>
              <w:rFonts w:ascii="Roboto" w:eastAsia="Roboto" w:hAnsi="Roboto" w:cs="Roboto"/>
              <w:sz w:val="21"/>
              <w:szCs w:val="21"/>
              <w:highlight w:val="white"/>
            </w:rPr>
          </w:rPrChange>
        </w:rPr>
        <w:t xml:space="preserve"> - Results of the partial F test for model 1.</w:t>
      </w:r>
    </w:p>
    <w:p w14:paraId="24A2392C" w14:textId="67642BFC" w:rsidR="00B97DA4" w:rsidRPr="002C4281" w:rsidRDefault="006F2B19" w:rsidP="00543028">
      <w:pPr>
        <w:spacing w:after="120"/>
        <w:jc w:val="both"/>
        <w:rPr>
          <w:rPrChange w:id="212" w:author="Camille Leonard" w:date="2020-07-13T18:00:00Z">
            <w:rPr/>
          </w:rPrChange>
        </w:rPr>
        <w:pPrChange w:id="213" w:author="Camille Leonard" w:date="2020-07-13T18:02:00Z">
          <w:pPr>
            <w:jc w:val="both"/>
          </w:pPr>
        </w:pPrChange>
      </w:pPr>
      <w:ins w:id="214" w:author="Camille Leonard" w:date="2020-07-13T20:31:00Z">
        <w:r>
          <w:rPr>
            <w:rFonts w:eastAsia="Roboto"/>
            <w:highlight w:val="white"/>
          </w:rPr>
          <w:t xml:space="preserve">A </w:t>
        </w:r>
      </w:ins>
      <w:ins w:id="215" w:author="Camille Leonard" w:date="2020-07-13T20:33:00Z">
        <w:r>
          <w:rPr>
            <w:rFonts w:eastAsia="Roboto"/>
            <w:highlight w:val="white"/>
          </w:rPr>
          <w:t xml:space="preserve">new reduced </w:t>
        </w:r>
      </w:ins>
      <w:ins w:id="216" w:author="Camille Leonard" w:date="2020-07-13T20:31:00Z">
        <w:r>
          <w:rPr>
            <w:rFonts w:eastAsia="Roboto"/>
            <w:highlight w:val="white"/>
          </w:rPr>
          <w:t>model</w:t>
        </w:r>
      </w:ins>
      <w:ins w:id="217" w:author="Camille Leonard" w:date="2020-07-13T20:33:00Z">
        <w:r>
          <w:rPr>
            <w:rFonts w:eastAsia="Roboto"/>
            <w:highlight w:val="white"/>
          </w:rPr>
          <w:t xml:space="preserve">_1 </w:t>
        </w:r>
      </w:ins>
      <w:ins w:id="218" w:author="Camille Leonard" w:date="2020-07-13T20:32:00Z">
        <w:r>
          <w:rPr>
            <w:rFonts w:eastAsia="Roboto"/>
            <w:highlight w:val="white"/>
          </w:rPr>
          <w:t>was produced</w:t>
        </w:r>
      </w:ins>
      <w:ins w:id="219" w:author="Camille Leonard" w:date="2020-07-13T20:34:00Z">
        <w:r>
          <w:rPr>
            <w:rFonts w:eastAsia="Roboto"/>
            <w:highlight w:val="white"/>
          </w:rPr>
          <w:t>,</w:t>
        </w:r>
      </w:ins>
      <w:ins w:id="220" w:author="Camille Leonard" w:date="2020-07-13T20:35:00Z">
        <w:r>
          <w:rPr>
            <w:rFonts w:eastAsia="Roboto"/>
            <w:highlight w:val="white"/>
          </w:rPr>
          <w:t xml:space="preserve"> </w:t>
        </w:r>
        <w:r>
          <w:rPr>
            <w:rFonts w:eastAsia="Roboto"/>
            <w:highlight w:val="white"/>
          </w:rPr>
          <w:t>y = 33.722677 – 0.047360</w:t>
        </w:r>
        <w:r>
          <w:rPr>
            <w:rFonts w:eastAsia="Roboto"/>
            <w:highlight w:val="white"/>
          </w:rPr>
          <w:t>x1,</w:t>
        </w:r>
        <w:r w:rsidRPr="00CE41EC">
          <w:rPr>
            <w:rFonts w:eastAsia="Roboto"/>
            <w:highlight w:val="white"/>
          </w:rPr>
          <w:t xml:space="preserve"> </w:t>
        </w:r>
      </w:ins>
      <w:ins w:id="221" w:author="Camille Leonard" w:date="2020-07-13T20:34:00Z">
        <w:r>
          <w:rPr>
            <w:rFonts w:eastAsia="Roboto"/>
            <w:highlight w:val="white"/>
          </w:rPr>
          <w:t xml:space="preserve">and is </w:t>
        </w:r>
      </w:ins>
      <w:ins w:id="222" w:author="Camille Leonard" w:date="2020-07-13T20:31:00Z">
        <w:r>
          <w:rPr>
            <w:rFonts w:eastAsia="Roboto"/>
            <w:highlight w:val="white"/>
          </w:rPr>
          <w:t xml:space="preserve">referred to as </w:t>
        </w:r>
      </w:ins>
      <w:del w:id="223" w:author="Camille Leonard" w:date="2020-07-13T20:31:00Z">
        <w:r w:rsidR="002A6A80" w:rsidRPr="002C4281" w:rsidDel="006F2B19">
          <w:rPr>
            <w:rFonts w:eastAsia="Roboto"/>
            <w:highlight w:val="white"/>
            <w:rPrChange w:id="224" w:author="Camille Leonard" w:date="2020-07-13T18:00:00Z">
              <w:rPr>
                <w:rFonts w:ascii="Roboto" w:eastAsia="Roboto" w:hAnsi="Roboto" w:cs="Roboto"/>
                <w:sz w:val="21"/>
                <w:szCs w:val="21"/>
                <w:highlight w:val="white"/>
              </w:rPr>
            </w:rPrChange>
          </w:rPr>
          <w:delText>M</w:delText>
        </w:r>
      </w:del>
      <w:ins w:id="225" w:author="Camille Leonard" w:date="2020-07-13T20:31:00Z">
        <w:r>
          <w:rPr>
            <w:rFonts w:eastAsia="Roboto"/>
            <w:highlight w:val="white"/>
          </w:rPr>
          <w:t>m</w:t>
        </w:r>
      </w:ins>
      <w:r w:rsidR="002A6A80" w:rsidRPr="002C4281">
        <w:rPr>
          <w:rFonts w:eastAsia="Roboto"/>
          <w:highlight w:val="white"/>
          <w:rPrChange w:id="226" w:author="Camille Leonard" w:date="2020-07-13T18:00:00Z">
            <w:rPr>
              <w:rFonts w:ascii="Roboto" w:eastAsia="Roboto" w:hAnsi="Roboto" w:cs="Roboto"/>
              <w:sz w:val="21"/>
              <w:szCs w:val="21"/>
              <w:highlight w:val="white"/>
            </w:rPr>
          </w:rPrChange>
        </w:rPr>
        <w:t>odel</w:t>
      </w:r>
      <w:del w:id="227" w:author="Camille Leonard" w:date="2020-07-13T20:31:00Z">
        <w:r w:rsidR="002A6A80" w:rsidRPr="002C4281" w:rsidDel="006F2B19">
          <w:rPr>
            <w:rFonts w:eastAsia="Roboto"/>
            <w:highlight w:val="white"/>
            <w:rPrChange w:id="228" w:author="Camille Leonard" w:date="2020-07-13T18:00:00Z">
              <w:rPr>
                <w:rFonts w:ascii="Roboto" w:eastAsia="Roboto" w:hAnsi="Roboto" w:cs="Roboto"/>
                <w:sz w:val="21"/>
                <w:szCs w:val="21"/>
                <w:highlight w:val="white"/>
              </w:rPr>
            </w:rPrChange>
          </w:rPr>
          <w:delText xml:space="preserve"> </w:delText>
        </w:r>
      </w:del>
      <w:ins w:id="229" w:author="Camille Leonard" w:date="2020-07-13T20:31:00Z">
        <w:r>
          <w:rPr>
            <w:rFonts w:eastAsia="Roboto"/>
            <w:highlight w:val="white"/>
          </w:rPr>
          <w:t>_</w:t>
        </w:r>
      </w:ins>
      <w:r w:rsidR="002A6A80" w:rsidRPr="002C4281">
        <w:rPr>
          <w:rFonts w:eastAsia="Roboto"/>
          <w:highlight w:val="white"/>
          <w:rPrChange w:id="230" w:author="Camille Leonard" w:date="2020-07-13T18:00:00Z">
            <w:rPr>
              <w:rFonts w:ascii="Roboto" w:eastAsia="Roboto" w:hAnsi="Roboto" w:cs="Roboto"/>
              <w:sz w:val="21"/>
              <w:szCs w:val="21"/>
              <w:highlight w:val="white"/>
            </w:rPr>
          </w:rPrChange>
        </w:rPr>
        <w:t>1</w:t>
      </w:r>
      <w:ins w:id="231" w:author="Camille Leonard" w:date="2020-07-13T20:31:00Z">
        <w:r>
          <w:rPr>
            <w:rFonts w:eastAsia="Roboto"/>
            <w:highlight w:val="white"/>
          </w:rPr>
          <w:t>r</w:t>
        </w:r>
      </w:ins>
      <w:ins w:id="232" w:author="Camille Leonard" w:date="2020-07-13T20:34:00Z">
        <w:r>
          <w:rPr>
            <w:rFonts w:eastAsia="Roboto"/>
            <w:highlight w:val="white"/>
          </w:rPr>
          <w:t xml:space="preserve">. </w:t>
        </w:r>
      </w:ins>
      <w:del w:id="233" w:author="Camille Leonard" w:date="2020-07-13T20:34:00Z">
        <w:r w:rsidR="002A6A80" w:rsidRPr="002C4281" w:rsidDel="006F2B19">
          <w:rPr>
            <w:rFonts w:eastAsia="Roboto"/>
            <w:highlight w:val="white"/>
            <w:rPrChange w:id="234" w:author="Camille Leonard" w:date="2020-07-13T18:00:00Z">
              <w:rPr>
                <w:rFonts w:ascii="Roboto" w:eastAsia="Roboto" w:hAnsi="Roboto" w:cs="Roboto"/>
                <w:sz w:val="21"/>
                <w:szCs w:val="21"/>
                <w:highlight w:val="white"/>
              </w:rPr>
            </w:rPrChange>
          </w:rPr>
          <w:delText xml:space="preserve"> </w:delText>
        </w:r>
      </w:del>
      <w:del w:id="235" w:author="Camille Leonard" w:date="2020-07-13T20:35:00Z">
        <w:r w:rsidR="002A6A80" w:rsidRPr="002C4281" w:rsidDel="006F2B19">
          <w:rPr>
            <w:rFonts w:eastAsia="Roboto"/>
            <w:highlight w:val="white"/>
            <w:rPrChange w:id="236" w:author="Camille Leonard" w:date="2020-07-13T18:00:00Z">
              <w:rPr>
                <w:rFonts w:ascii="Roboto" w:eastAsia="Roboto" w:hAnsi="Roboto" w:cs="Roboto"/>
                <w:sz w:val="21"/>
                <w:szCs w:val="21"/>
                <w:highlight w:val="white"/>
              </w:rPr>
            </w:rPrChange>
          </w:rPr>
          <w:delText xml:space="preserve">was now a simple linear regression. </w:delText>
        </w:r>
      </w:del>
      <w:r w:rsidR="002A6A80" w:rsidRPr="002C4281">
        <w:rPr>
          <w:rFonts w:eastAsia="Roboto"/>
          <w:rPrChange w:id="237" w:author="Camille Leonard" w:date="2020-07-13T18:00:00Z">
            <w:rPr>
              <w:rFonts w:ascii="Roboto" w:eastAsia="Roboto" w:hAnsi="Roboto" w:cs="Roboto"/>
              <w:sz w:val="21"/>
              <w:szCs w:val="21"/>
            </w:rPr>
          </w:rPrChange>
        </w:rPr>
        <w:t xml:space="preserve">Our next step was to </w:t>
      </w:r>
      <w:r w:rsidR="00884677" w:rsidRPr="002C4281">
        <w:rPr>
          <w:rPrChange w:id="238" w:author="Camille Leonard" w:date="2020-07-13T18:00:00Z">
            <w:rPr/>
          </w:rPrChange>
        </w:rPr>
        <w:t xml:space="preserve">assess whether the regression assumptions of the reduced model 1 were met. We </w:t>
      </w:r>
      <w:r w:rsidR="002A6A80" w:rsidRPr="002C4281">
        <w:rPr>
          <w:rPrChange w:id="239" w:author="Camille Leonard" w:date="2020-07-13T18:00:00Z">
            <w:rPr/>
          </w:rPrChange>
        </w:rPr>
        <w:t xml:space="preserve">produced a </w:t>
      </w:r>
      <w:r w:rsidR="00884677" w:rsidRPr="002C4281">
        <w:rPr>
          <w:rPrChange w:id="240" w:author="Camille Leonard" w:date="2020-07-13T18:00:00Z">
            <w:rPr/>
          </w:rPrChange>
        </w:rPr>
        <w:t xml:space="preserve">residual plot, ACF plot, QQ plot and a </w:t>
      </w:r>
      <w:proofErr w:type="spellStart"/>
      <w:r w:rsidR="00884677" w:rsidRPr="002C4281">
        <w:rPr>
          <w:rPrChange w:id="241" w:author="Camille Leonard" w:date="2020-07-13T18:00:00Z">
            <w:rPr/>
          </w:rPrChange>
        </w:rPr>
        <w:t>boxcox</w:t>
      </w:r>
      <w:proofErr w:type="spellEnd"/>
      <w:r w:rsidR="00884677" w:rsidRPr="002C4281">
        <w:rPr>
          <w:rPrChange w:id="242" w:author="Camille Leonard" w:date="2020-07-13T18:00:00Z">
            <w:rPr/>
          </w:rPrChange>
        </w:rPr>
        <w:t xml:space="preserve"> plot</w:t>
      </w:r>
      <w:r w:rsidR="002A6A80" w:rsidRPr="002C4281">
        <w:rPr>
          <w:rPrChange w:id="243" w:author="Camille Leonard" w:date="2020-07-13T18:00:00Z">
            <w:rPr/>
          </w:rPrChange>
        </w:rPr>
        <w:t xml:space="preserve"> (shown in Figure </w:t>
      </w:r>
      <w:r w:rsidR="00803381" w:rsidRPr="002C4281">
        <w:rPr>
          <w:rPrChange w:id="244" w:author="Camille Leonard" w:date="2020-07-13T18:00:00Z">
            <w:rPr/>
          </w:rPrChange>
        </w:rPr>
        <w:t>8</w:t>
      </w:r>
      <w:r w:rsidR="002A6A80" w:rsidRPr="002C4281">
        <w:rPr>
          <w:rPrChange w:id="245" w:author="Camille Leonard" w:date="2020-07-13T18:00:00Z">
            <w:rPr/>
          </w:rPrChange>
        </w:rPr>
        <w:t>)</w:t>
      </w:r>
      <w:r w:rsidR="00884677" w:rsidRPr="002C4281">
        <w:rPr>
          <w:rPrChange w:id="246" w:author="Camille Leonard" w:date="2020-07-13T18:00:00Z">
            <w:rPr/>
          </w:rPrChange>
        </w:rPr>
        <w:t xml:space="preserve">. The residual plot </w:t>
      </w:r>
      <w:r w:rsidR="00803381" w:rsidRPr="002C4281">
        <w:rPr>
          <w:rPrChange w:id="247" w:author="Camille Leonard" w:date="2020-07-13T18:00:00Z">
            <w:rPr/>
          </w:rPrChange>
        </w:rPr>
        <w:t xml:space="preserve">exhibited </w:t>
      </w:r>
      <w:r w:rsidR="00D52DE6" w:rsidRPr="002C4281">
        <w:rPr>
          <w:rPrChange w:id="248" w:author="Camille Leonard" w:date="2020-07-13T18:00:00Z">
            <w:rPr/>
          </w:rPrChange>
        </w:rPr>
        <w:t xml:space="preserve">possible curvature and </w:t>
      </w:r>
      <w:r w:rsidR="00803381" w:rsidRPr="002C4281">
        <w:rPr>
          <w:rPrChange w:id="249" w:author="Camille Leonard" w:date="2020-07-13T18:00:00Z">
            <w:rPr/>
          </w:rPrChange>
        </w:rPr>
        <w:t xml:space="preserve">evidence of </w:t>
      </w:r>
      <w:r w:rsidR="00884677" w:rsidRPr="002C4281">
        <w:rPr>
          <w:rPrChange w:id="250" w:author="Camille Leonard" w:date="2020-07-13T18:00:00Z">
            <w:rPr/>
          </w:rPrChange>
        </w:rPr>
        <w:t>non-constant variance</w:t>
      </w:r>
      <w:r w:rsidR="00803381" w:rsidRPr="002C4281">
        <w:rPr>
          <w:rPrChange w:id="251" w:author="Camille Leonard" w:date="2020-07-13T18:00:00Z">
            <w:rPr/>
          </w:rPrChange>
        </w:rPr>
        <w:t xml:space="preserve"> which</w:t>
      </w:r>
      <w:r w:rsidR="00884677" w:rsidRPr="002C4281">
        <w:rPr>
          <w:rPrChange w:id="252" w:author="Camille Leonard" w:date="2020-07-13T18:00:00Z">
            <w:rPr/>
          </w:rPrChange>
        </w:rPr>
        <w:t xml:space="preserve"> violat</w:t>
      </w:r>
      <w:r w:rsidR="00803381" w:rsidRPr="002C4281">
        <w:rPr>
          <w:rPrChange w:id="253" w:author="Camille Leonard" w:date="2020-07-13T18:00:00Z">
            <w:rPr/>
          </w:rPrChange>
        </w:rPr>
        <w:t>es</w:t>
      </w:r>
      <w:r w:rsidR="00884677" w:rsidRPr="002C4281">
        <w:rPr>
          <w:rPrChange w:id="254" w:author="Camille Leonard" w:date="2020-07-13T18:00:00Z">
            <w:rPr/>
          </w:rPrChange>
        </w:rPr>
        <w:t xml:space="preserve"> the homoscedasticity assumptions. </w:t>
      </w:r>
      <w:r w:rsidR="005C24D7" w:rsidRPr="002C4281">
        <w:rPr>
          <w:rPrChange w:id="255" w:author="Camille Leonard" w:date="2020-07-13T18:00:00Z">
            <w:rPr/>
          </w:rPrChange>
        </w:rPr>
        <w:t xml:space="preserve">Indicating a transformation </w:t>
      </w:r>
      <w:r w:rsidR="00D52DE6" w:rsidRPr="002C4281">
        <w:rPr>
          <w:rPrChange w:id="256" w:author="Camille Leonard" w:date="2020-07-13T18:00:00Z">
            <w:rPr/>
          </w:rPrChange>
        </w:rPr>
        <w:t>was</w:t>
      </w:r>
      <w:r w:rsidR="005C24D7" w:rsidRPr="002C4281">
        <w:rPr>
          <w:rPrChange w:id="257" w:author="Camille Leonard" w:date="2020-07-13T18:00:00Z">
            <w:rPr/>
          </w:rPrChange>
        </w:rPr>
        <w:t xml:space="preserve"> needed.</w:t>
      </w:r>
      <w:r w:rsidR="00803381" w:rsidRPr="002C4281">
        <w:rPr>
          <w:rPrChange w:id="258" w:author="Camille Leonard" w:date="2020-07-13T18:00:00Z">
            <w:rPr/>
          </w:rPrChange>
        </w:rPr>
        <w:t xml:space="preserve"> </w:t>
      </w:r>
      <w:r w:rsidR="00803381" w:rsidRPr="002C4281">
        <w:rPr>
          <w:rPrChange w:id="259" w:author="Camille Leonard" w:date="2020-07-13T18:00:00Z">
            <w:rPr/>
          </w:rPrChange>
        </w:rPr>
        <w:t xml:space="preserve">The ACF plot showed no lag indicating the error terms are uncorrelated. The QQ Plot showed the errors follow a normal distribution meeting the regression assumption. Zero fell within the confidence interval of the </w:t>
      </w:r>
      <w:proofErr w:type="spellStart"/>
      <w:r w:rsidR="00803381" w:rsidRPr="002C4281">
        <w:rPr>
          <w:rPrChange w:id="260" w:author="Camille Leonard" w:date="2020-07-13T18:00:00Z">
            <w:rPr/>
          </w:rPrChange>
        </w:rPr>
        <w:t>BoxCox</w:t>
      </w:r>
      <w:proofErr w:type="spellEnd"/>
      <w:r w:rsidR="00803381" w:rsidRPr="002C4281">
        <w:rPr>
          <w:rPrChange w:id="261" w:author="Camille Leonard" w:date="2020-07-13T18:00:00Z">
            <w:rPr/>
          </w:rPrChange>
        </w:rPr>
        <w:t xml:space="preserve"> plot. Indicating a log transformation of the response variable </w:t>
      </w:r>
      <w:r w:rsidR="00D52DE6" w:rsidRPr="002C4281">
        <w:rPr>
          <w:rPrChange w:id="262" w:author="Camille Leonard" w:date="2020-07-13T18:00:00Z">
            <w:rPr/>
          </w:rPrChange>
        </w:rPr>
        <w:t>was needed</w:t>
      </w:r>
      <w:r w:rsidR="00803381" w:rsidRPr="002C4281">
        <w:rPr>
          <w:rPrChange w:id="263" w:author="Camille Leonard" w:date="2020-07-13T18:00:00Z">
            <w:rPr/>
          </w:rPrChange>
        </w:rPr>
        <w:t>.</w:t>
      </w:r>
    </w:p>
    <w:p w14:paraId="7E781D74" w14:textId="35638FC9" w:rsidR="00B97DA4" w:rsidRPr="002C4281" w:rsidRDefault="006F2B19" w:rsidP="00543028">
      <w:pPr>
        <w:spacing w:after="120"/>
        <w:jc w:val="center"/>
        <w:rPr>
          <w:rPrChange w:id="264" w:author="Camille Leonard" w:date="2020-07-13T18:00:00Z">
            <w:rPr/>
          </w:rPrChange>
        </w:rPr>
        <w:pPrChange w:id="265" w:author="Camille Leonard" w:date="2020-07-13T18:02:00Z">
          <w:pPr>
            <w:jc w:val="center"/>
          </w:pPr>
        </w:pPrChange>
      </w:pPr>
      <w:r w:rsidRPr="002C4281">
        <w:rPr>
          <w:noProof/>
          <w:rPrChange w:id="266" w:author="Camille Leonard" w:date="2020-07-13T18:00:00Z">
            <w:rPr>
              <w:noProof/>
            </w:rPr>
          </w:rPrChange>
        </w:rPr>
        <mc:AlternateContent>
          <mc:Choice Requires="wps">
            <w:drawing>
              <wp:anchor distT="0" distB="0" distL="114300" distR="114300" simplePos="0" relativeHeight="251662336" behindDoc="0" locked="0" layoutInCell="1" allowOverlap="1" wp14:anchorId="4DDBE58E" wp14:editId="5C720487">
                <wp:simplePos x="0" y="0"/>
                <wp:positionH relativeFrom="column">
                  <wp:posOffset>3467100</wp:posOffset>
                </wp:positionH>
                <wp:positionV relativeFrom="paragraph">
                  <wp:posOffset>1743075</wp:posOffset>
                </wp:positionV>
                <wp:extent cx="1562100"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noFill/>
                        </a:ln>
                      </wps:spPr>
                      <wps:txbx>
                        <w:txbxContent>
                          <w:p w14:paraId="60E26778" w14:textId="2E202688" w:rsidR="00804D21" w:rsidRPr="006F2B19" w:rsidRDefault="00804D21">
                            <w:pPr>
                              <w:rPr>
                                <w:b/>
                                <w:bCs/>
                                <w:sz w:val="20"/>
                                <w:szCs w:val="20"/>
                                <w:rPrChange w:id="267" w:author="Camille Leonard" w:date="2020-07-13T20:35:00Z">
                                  <w:rPr>
                                    <w:b/>
                                    <w:bCs/>
                                  </w:rPr>
                                </w:rPrChange>
                              </w:rPr>
                            </w:pPr>
                            <w:proofErr w:type="spellStart"/>
                            <w:r w:rsidRPr="006F2B19">
                              <w:rPr>
                                <w:b/>
                                <w:bCs/>
                                <w:sz w:val="20"/>
                                <w:szCs w:val="20"/>
                                <w:rPrChange w:id="268" w:author="Camille Leonard" w:date="2020-07-13T20:35:00Z">
                                  <w:rPr>
                                    <w:b/>
                                    <w:bCs/>
                                  </w:rPr>
                                </w:rPrChange>
                              </w:rPr>
                              <w:t>BoxCox</w:t>
                            </w:r>
                            <w:proofErr w:type="spellEnd"/>
                            <w:r w:rsidRPr="006F2B19">
                              <w:rPr>
                                <w:b/>
                                <w:bCs/>
                                <w:sz w:val="20"/>
                                <w:szCs w:val="20"/>
                                <w:rPrChange w:id="269" w:author="Camille Leonard" w:date="2020-07-13T20:35:00Z">
                                  <w:rPr>
                                    <w:b/>
                                    <w:bCs/>
                                  </w:rPr>
                                </w:rPrChange>
                              </w:rPr>
                              <w:t xml:space="preserv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DBE58E" id="_x0000_t202" coordsize="21600,21600" o:spt="202" path="m,l,21600r21600,l21600,xe">
                <v:stroke joinstyle="miter"/>
                <v:path gradientshapeok="t" o:connecttype="rect"/>
              </v:shapetype>
              <v:shape id="Text Box 17" o:spid="_x0000_s1026" type="#_x0000_t202" style="position:absolute;left:0;text-align:left;margin-left:273pt;margin-top:137.25pt;width:123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" fillcolor="white [3201]" stroked="f" strokeweight=".5pt">
                <v:textbox>
                  <w:txbxContent>
                    <w:p w14:paraId="60E26778" w14:textId="2E202688" w:rsidR="00804D21" w:rsidRPr="006F2B19" w:rsidRDefault="00804D21">
                      <w:pPr>
                        <w:rPr>
                          <w:b/>
                          <w:bCs/>
                          <w:sz w:val="20"/>
                          <w:szCs w:val="20"/>
                          <w:rPrChange w:id="270" w:author="Camille Leonard" w:date="2020-07-13T20:35:00Z">
                            <w:rPr>
                              <w:b/>
                              <w:bCs/>
                            </w:rPr>
                          </w:rPrChange>
                        </w:rPr>
                      </w:pPr>
                      <w:proofErr w:type="spellStart"/>
                      <w:r w:rsidRPr="006F2B19">
                        <w:rPr>
                          <w:b/>
                          <w:bCs/>
                          <w:sz w:val="20"/>
                          <w:szCs w:val="20"/>
                          <w:rPrChange w:id="271" w:author="Camille Leonard" w:date="2020-07-13T20:35:00Z">
                            <w:rPr>
                              <w:b/>
                              <w:bCs/>
                            </w:rPr>
                          </w:rPrChange>
                        </w:rPr>
                        <w:t>BoxCox</w:t>
                      </w:r>
                      <w:proofErr w:type="spellEnd"/>
                      <w:r w:rsidRPr="006F2B19">
                        <w:rPr>
                          <w:b/>
                          <w:bCs/>
                          <w:sz w:val="20"/>
                          <w:szCs w:val="20"/>
                          <w:rPrChange w:id="272" w:author="Camille Leonard" w:date="2020-07-13T20:35:00Z">
                            <w:rPr>
                              <w:b/>
                              <w:bCs/>
                            </w:rPr>
                          </w:rPrChange>
                        </w:rPr>
                        <w:t xml:space="preserve"> Plot</w:t>
                      </w:r>
                    </w:p>
                  </w:txbxContent>
                </v:textbox>
              </v:shape>
            </w:pict>
          </mc:Fallback>
        </mc:AlternateContent>
      </w:r>
      <w:r w:rsidR="005B6F4B" w:rsidRPr="002C4281">
        <w:rPr>
          <w:noProof/>
          <w:rPrChange w:id="273" w:author="Camille Leonard" w:date="2020-07-13T18:00:00Z">
            <w:rPr>
              <w:noProof/>
            </w:rPr>
          </w:rPrChange>
        </w:rPr>
        <w:drawing>
          <wp:inline distT="0" distB="0" distL="0" distR="0" wp14:anchorId="2F3EC4FE" wp14:editId="2D1AF190">
            <wp:extent cx="3657600" cy="338097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3380974"/>
                    </a:xfrm>
                    <a:prstGeom prst="rect">
                      <a:avLst/>
                    </a:prstGeom>
                  </pic:spPr>
                </pic:pic>
              </a:graphicData>
            </a:graphic>
          </wp:inline>
        </w:drawing>
      </w:r>
      <w:r w:rsidR="005B6F4B" w:rsidRPr="002C4281">
        <w:rPr>
          <w:noProof/>
          <w:rPrChange w:id="274" w:author="Camille Leonard" w:date="2020-07-13T18:00:00Z">
            <w:rPr>
              <w:noProof/>
            </w:rPr>
          </w:rPrChange>
        </w:rPr>
        <w:t xml:space="preserve">  </w:t>
      </w:r>
    </w:p>
    <w:p w14:paraId="6BC98B09" w14:textId="786D4299" w:rsidR="002A6A80" w:rsidRPr="002C4281" w:rsidRDefault="002A6A80" w:rsidP="00543028">
      <w:pPr>
        <w:spacing w:after="120"/>
        <w:jc w:val="both"/>
        <w:rPr>
          <w:rPrChange w:id="275" w:author="Camille Leonard" w:date="2020-07-13T18:00:00Z">
            <w:rPr/>
          </w:rPrChange>
        </w:rPr>
        <w:pPrChange w:id="276" w:author="Camille Leonard" w:date="2020-07-13T18:02:00Z">
          <w:pPr>
            <w:jc w:val="both"/>
          </w:pPr>
        </w:pPrChange>
      </w:pPr>
      <w:r w:rsidRPr="002C4281">
        <w:rPr>
          <w:rPrChange w:id="277" w:author="Camille Leonard" w:date="2020-07-13T18:00:00Z">
            <w:rPr/>
          </w:rPrChange>
        </w:rPr>
        <w:t xml:space="preserve">Figure </w:t>
      </w:r>
      <w:r w:rsidR="007A1A10" w:rsidRPr="002C4281">
        <w:rPr>
          <w:rPrChange w:id="278" w:author="Camille Leonard" w:date="2020-07-13T18:00:00Z">
            <w:rPr/>
          </w:rPrChange>
        </w:rPr>
        <w:t>8</w:t>
      </w:r>
      <w:r w:rsidRPr="002C4281">
        <w:rPr>
          <w:rPrChange w:id="279" w:author="Camille Leonard" w:date="2020-07-13T18:00:00Z">
            <w:rPr/>
          </w:rPrChange>
        </w:rPr>
        <w:t xml:space="preserve"> </w:t>
      </w:r>
      <w:r w:rsidR="00804D21" w:rsidRPr="002C4281">
        <w:rPr>
          <w:rPrChange w:id="280" w:author="Camille Leonard" w:date="2020-07-13T18:00:00Z">
            <w:rPr/>
          </w:rPrChange>
        </w:rPr>
        <w:t>–</w:t>
      </w:r>
      <w:r w:rsidRPr="002C4281">
        <w:rPr>
          <w:rPrChange w:id="281" w:author="Camille Leonard" w:date="2020-07-13T18:00:00Z">
            <w:rPr/>
          </w:rPrChange>
        </w:rPr>
        <w:t xml:space="preserve"> </w:t>
      </w:r>
      <w:del w:id="282" w:author="Camille Leonard" w:date="2020-07-13T20:36:00Z">
        <w:r w:rsidR="00804D21" w:rsidRPr="002C4281" w:rsidDel="006F2B19">
          <w:rPr>
            <w:rPrChange w:id="283" w:author="Camille Leonard" w:date="2020-07-13T18:00:00Z">
              <w:rPr/>
            </w:rPrChange>
          </w:rPr>
          <w:delText>Reduced model 1</w:delText>
        </w:r>
      </w:del>
      <w:ins w:id="284" w:author="Camille Leonard" w:date="2020-07-13T20:36:00Z">
        <w:r w:rsidR="006F2B19">
          <w:t>Model_1r</w:t>
        </w:r>
      </w:ins>
      <w:r w:rsidR="00804D21" w:rsidRPr="002C4281">
        <w:rPr>
          <w:rPrChange w:id="285" w:author="Camille Leonard" w:date="2020-07-13T18:00:00Z">
            <w:rPr/>
          </w:rPrChange>
        </w:rPr>
        <w:t xml:space="preserve"> regression assumption plots. </w:t>
      </w:r>
    </w:p>
    <w:p w14:paraId="75A826B9" w14:textId="6E7ADC36" w:rsidR="00B97DA4" w:rsidRPr="002C4281" w:rsidRDefault="00D52DE6" w:rsidP="00543028">
      <w:pPr>
        <w:spacing w:after="120"/>
        <w:jc w:val="both"/>
        <w:rPr>
          <w:rPrChange w:id="286" w:author="Camille Leonard" w:date="2020-07-13T18:00:00Z">
            <w:rPr/>
          </w:rPrChange>
        </w:rPr>
        <w:pPrChange w:id="287" w:author="Camille Leonard" w:date="2020-07-13T18:02:00Z">
          <w:pPr>
            <w:jc w:val="both"/>
          </w:pPr>
        </w:pPrChange>
      </w:pPr>
      <w:r w:rsidRPr="002C4281">
        <w:rPr>
          <w:rPrChange w:id="288" w:author="Camille Leonard" w:date="2020-07-13T18:00:00Z">
            <w:rPr/>
          </w:rPrChange>
        </w:rPr>
        <w:lastRenderedPageBreak/>
        <w:t xml:space="preserve">We performed the log transformation on </w:t>
      </w:r>
      <w:del w:id="289" w:author="Camille Leonard" w:date="2020-07-13T20:36:00Z">
        <w:r w:rsidRPr="002C4281" w:rsidDel="006F2B19">
          <w:rPr>
            <w:rPrChange w:id="290" w:author="Camille Leonard" w:date="2020-07-13T18:00:00Z">
              <w:rPr/>
            </w:rPrChange>
          </w:rPr>
          <w:delText>the reduced model 1</w:delText>
        </w:r>
      </w:del>
      <w:ins w:id="291" w:author="Camille Leonard" w:date="2020-07-13T20:36:00Z">
        <w:r w:rsidR="006F2B19">
          <w:t>model_1r</w:t>
        </w:r>
      </w:ins>
      <w:r w:rsidRPr="002C4281">
        <w:rPr>
          <w:rPrChange w:id="292" w:author="Camille Leonard" w:date="2020-07-13T18:00:00Z">
            <w:rPr/>
          </w:rPrChange>
        </w:rPr>
        <w:t xml:space="preserve"> response variable. </w:t>
      </w:r>
      <w:ins w:id="293" w:author="Camille Leonard" w:date="2020-07-13T20:38:00Z">
        <w:r w:rsidR="006F2B19">
          <w:t xml:space="preserve">The new regression equation produced </w:t>
        </w:r>
      </w:ins>
      <w:ins w:id="294" w:author="Camille Leonard" w:date="2020-07-13T20:43:00Z">
        <w:r w:rsidR="003920B7">
          <w:t>after</w:t>
        </w:r>
      </w:ins>
      <w:ins w:id="295" w:author="Camille Leonard" w:date="2020-07-13T20:38:00Z">
        <w:r w:rsidR="006F2B19">
          <w:t xml:space="preserve"> this transformation was model_1rt: y = 3.5933710 – 0.0022069(x1). </w:t>
        </w:r>
      </w:ins>
      <w:r w:rsidRPr="002C4281">
        <w:rPr>
          <w:rPrChange w:id="296" w:author="Camille Leonard" w:date="2020-07-13T18:00:00Z">
            <w:rPr/>
          </w:rPrChange>
        </w:rPr>
        <w:t xml:space="preserve">The regression assumption plots were generated after the transformation (Figure 9). The residual plot exhibited constant variance and no curvature. The ACF and QQ plots indicated the errors were uncorrelated, and the normality assumption was reasonably satisfied. The </w:t>
      </w:r>
      <w:proofErr w:type="spellStart"/>
      <w:r w:rsidRPr="002C4281">
        <w:rPr>
          <w:rPrChange w:id="297" w:author="Camille Leonard" w:date="2020-07-13T18:00:00Z">
            <w:rPr/>
          </w:rPrChange>
        </w:rPr>
        <w:t>BoxCox</w:t>
      </w:r>
      <w:proofErr w:type="spellEnd"/>
      <w:r w:rsidRPr="002C4281">
        <w:rPr>
          <w:rPrChange w:id="298" w:author="Camille Leonard" w:date="2020-07-13T18:00:00Z">
            <w:rPr/>
          </w:rPrChange>
        </w:rPr>
        <w:t xml:space="preserve"> plot contained the value 1 in the confidence interval indicating </w:t>
      </w:r>
      <w:r w:rsidR="00884677" w:rsidRPr="002C4281">
        <w:rPr>
          <w:rPrChange w:id="299" w:author="Camille Leonard" w:date="2020-07-13T18:00:00Z">
            <w:rPr/>
          </w:rPrChange>
        </w:rPr>
        <w:t>no further transformation</w:t>
      </w:r>
      <w:r w:rsidR="00804D21" w:rsidRPr="002C4281">
        <w:rPr>
          <w:rPrChange w:id="300" w:author="Camille Leonard" w:date="2020-07-13T18:00:00Z">
            <w:rPr/>
          </w:rPrChange>
        </w:rPr>
        <w:t>s</w:t>
      </w:r>
      <w:r w:rsidR="00884677" w:rsidRPr="002C4281">
        <w:rPr>
          <w:rPrChange w:id="301" w:author="Camille Leonard" w:date="2020-07-13T18:00:00Z">
            <w:rPr/>
          </w:rPrChange>
        </w:rPr>
        <w:t xml:space="preserve"> w</w:t>
      </w:r>
      <w:r w:rsidR="00804D21" w:rsidRPr="002C4281">
        <w:rPr>
          <w:rPrChange w:id="302" w:author="Camille Leonard" w:date="2020-07-13T18:00:00Z">
            <w:rPr/>
          </w:rPrChange>
        </w:rPr>
        <w:t>ere</w:t>
      </w:r>
      <w:r w:rsidR="00884677" w:rsidRPr="002C4281">
        <w:rPr>
          <w:rPrChange w:id="303" w:author="Camille Leonard" w:date="2020-07-13T18:00:00Z">
            <w:rPr/>
          </w:rPrChange>
        </w:rPr>
        <w:t xml:space="preserve"> necessary. </w:t>
      </w:r>
    </w:p>
    <w:p w14:paraId="4EE27F51" w14:textId="4481F6DD" w:rsidR="00B97DA4" w:rsidRPr="002C4281" w:rsidRDefault="006F2B19" w:rsidP="00543028">
      <w:pPr>
        <w:spacing w:after="120"/>
        <w:jc w:val="center"/>
        <w:rPr>
          <w:rPrChange w:id="304" w:author="Camille Leonard" w:date="2020-07-13T18:00:00Z">
            <w:rPr/>
          </w:rPrChange>
        </w:rPr>
        <w:pPrChange w:id="305" w:author="Camille Leonard" w:date="2020-07-13T18:02:00Z">
          <w:pPr>
            <w:jc w:val="center"/>
          </w:pPr>
        </w:pPrChange>
      </w:pPr>
      <w:r w:rsidRPr="002C4281">
        <w:rPr>
          <w:noProof/>
          <w:rPrChange w:id="306" w:author="Camille Leonard" w:date="2020-07-13T18:00:00Z">
            <w:rPr>
              <w:noProof/>
            </w:rPr>
          </w:rPrChange>
        </w:rPr>
        <mc:AlternateContent>
          <mc:Choice Requires="wps">
            <w:drawing>
              <wp:anchor distT="0" distB="0" distL="114300" distR="114300" simplePos="0" relativeHeight="251664384" behindDoc="0" locked="0" layoutInCell="1" allowOverlap="1" wp14:anchorId="7C77D865" wp14:editId="26D4ACFE">
                <wp:simplePos x="0" y="0"/>
                <wp:positionH relativeFrom="column">
                  <wp:posOffset>3552825</wp:posOffset>
                </wp:positionH>
                <wp:positionV relativeFrom="paragraph">
                  <wp:posOffset>1752600</wp:posOffset>
                </wp:positionV>
                <wp:extent cx="1562100"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noFill/>
                        </a:ln>
                      </wps:spPr>
                      <wps:txbx>
                        <w:txbxContent>
                          <w:p w14:paraId="43ADFCF1" w14:textId="77777777" w:rsidR="00804D21" w:rsidRPr="006F2B19" w:rsidRDefault="00804D21" w:rsidP="00804D21">
                            <w:pPr>
                              <w:rPr>
                                <w:b/>
                                <w:bCs/>
                                <w:sz w:val="20"/>
                                <w:szCs w:val="20"/>
                                <w:rPrChange w:id="307" w:author="Camille Leonard" w:date="2020-07-13T20:36:00Z">
                                  <w:rPr>
                                    <w:b/>
                                    <w:bCs/>
                                  </w:rPr>
                                </w:rPrChange>
                              </w:rPr>
                            </w:pPr>
                            <w:proofErr w:type="spellStart"/>
                            <w:r w:rsidRPr="006F2B19">
                              <w:rPr>
                                <w:b/>
                                <w:bCs/>
                                <w:sz w:val="20"/>
                                <w:szCs w:val="20"/>
                                <w:rPrChange w:id="308" w:author="Camille Leonard" w:date="2020-07-13T20:36:00Z">
                                  <w:rPr>
                                    <w:b/>
                                    <w:bCs/>
                                  </w:rPr>
                                </w:rPrChange>
                              </w:rPr>
                              <w:t>BoxCox</w:t>
                            </w:r>
                            <w:proofErr w:type="spellEnd"/>
                            <w:r w:rsidRPr="006F2B19">
                              <w:rPr>
                                <w:b/>
                                <w:bCs/>
                                <w:sz w:val="20"/>
                                <w:szCs w:val="20"/>
                                <w:rPrChange w:id="309" w:author="Camille Leonard" w:date="2020-07-13T20:36:00Z">
                                  <w:rPr>
                                    <w:b/>
                                    <w:bCs/>
                                  </w:rPr>
                                </w:rPrChange>
                              </w:rPr>
                              <w:t xml:space="preserv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77D865" id="Text Box 20" o:spid="_x0000_s1027" type="#_x0000_t202" style="position:absolute;left:0;text-align:left;margin-left:279.75pt;margin-top:138pt;width:123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" fillcolor="white [3201]" stroked="f" strokeweight=".5pt">
                <v:textbox>
                  <w:txbxContent>
                    <w:p w14:paraId="43ADFCF1" w14:textId="77777777" w:rsidR="00804D21" w:rsidRPr="006F2B19" w:rsidRDefault="00804D21" w:rsidP="00804D21">
                      <w:pPr>
                        <w:rPr>
                          <w:b/>
                          <w:bCs/>
                          <w:sz w:val="20"/>
                          <w:szCs w:val="20"/>
                          <w:rPrChange w:id="310" w:author="Camille Leonard" w:date="2020-07-13T20:36:00Z">
                            <w:rPr>
                              <w:b/>
                              <w:bCs/>
                            </w:rPr>
                          </w:rPrChange>
                        </w:rPr>
                      </w:pPr>
                      <w:proofErr w:type="spellStart"/>
                      <w:r w:rsidRPr="006F2B19">
                        <w:rPr>
                          <w:b/>
                          <w:bCs/>
                          <w:sz w:val="20"/>
                          <w:szCs w:val="20"/>
                          <w:rPrChange w:id="311" w:author="Camille Leonard" w:date="2020-07-13T20:36:00Z">
                            <w:rPr>
                              <w:b/>
                              <w:bCs/>
                            </w:rPr>
                          </w:rPrChange>
                        </w:rPr>
                        <w:t>BoxCox</w:t>
                      </w:r>
                      <w:proofErr w:type="spellEnd"/>
                      <w:r w:rsidRPr="006F2B19">
                        <w:rPr>
                          <w:b/>
                          <w:bCs/>
                          <w:sz w:val="20"/>
                          <w:szCs w:val="20"/>
                          <w:rPrChange w:id="312" w:author="Camille Leonard" w:date="2020-07-13T20:36:00Z">
                            <w:rPr>
                              <w:b/>
                              <w:bCs/>
                            </w:rPr>
                          </w:rPrChange>
                        </w:rPr>
                        <w:t xml:space="preserve"> Plot</w:t>
                      </w:r>
                    </w:p>
                  </w:txbxContent>
                </v:textbox>
              </v:shape>
            </w:pict>
          </mc:Fallback>
        </mc:AlternateContent>
      </w:r>
      <w:r w:rsidR="005B6F4B" w:rsidRPr="002C4281">
        <w:rPr>
          <w:noProof/>
          <w:rPrChange w:id="313" w:author="Camille Leonard" w:date="2020-07-13T18:00:00Z">
            <w:rPr>
              <w:noProof/>
            </w:rPr>
          </w:rPrChange>
        </w:rPr>
        <w:drawing>
          <wp:inline distT="0" distB="0" distL="0" distR="0" wp14:anchorId="308D3D07" wp14:editId="45CF61B5">
            <wp:extent cx="3657600" cy="33809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3380974"/>
                    </a:xfrm>
                    <a:prstGeom prst="rect">
                      <a:avLst/>
                    </a:prstGeom>
                  </pic:spPr>
                </pic:pic>
              </a:graphicData>
            </a:graphic>
          </wp:inline>
        </w:drawing>
      </w:r>
      <w:r w:rsidR="005B6F4B" w:rsidRPr="002C4281" w:rsidDel="005B6F4B">
        <w:rPr>
          <w:noProof/>
          <w:rPrChange w:id="314" w:author="Camille Leonard" w:date="2020-07-13T18:00:00Z">
            <w:rPr>
              <w:noProof/>
            </w:rPr>
          </w:rPrChange>
        </w:rPr>
        <w:t xml:space="preserve"> </w:t>
      </w:r>
      <w:r w:rsidR="005B6F4B" w:rsidRPr="002C4281">
        <w:rPr>
          <w:noProof/>
          <w:rPrChange w:id="315" w:author="Camille Leonard" w:date="2020-07-13T18:00:00Z">
            <w:rPr>
              <w:noProof/>
            </w:rPr>
          </w:rPrChange>
        </w:rPr>
        <w:t xml:space="preserve"> </w:t>
      </w:r>
    </w:p>
    <w:p w14:paraId="623B26DB" w14:textId="6A4106D9" w:rsidR="00B97DA4" w:rsidRPr="002C4281" w:rsidRDefault="00AE2BD8" w:rsidP="00543028">
      <w:pPr>
        <w:spacing w:after="120"/>
        <w:jc w:val="both"/>
        <w:rPr>
          <w:rPrChange w:id="316" w:author="Camille Leonard" w:date="2020-07-13T18:00:00Z">
            <w:rPr/>
          </w:rPrChange>
        </w:rPr>
        <w:pPrChange w:id="317" w:author="Camille Leonard" w:date="2020-07-13T18:02:00Z">
          <w:pPr>
            <w:jc w:val="both"/>
          </w:pPr>
        </w:pPrChange>
      </w:pPr>
      <w:r w:rsidRPr="002C4281">
        <w:rPr>
          <w:rPrChange w:id="318" w:author="Camille Leonard" w:date="2020-07-13T18:00:00Z">
            <w:rPr/>
          </w:rPrChange>
        </w:rPr>
        <w:t xml:space="preserve">Figure </w:t>
      </w:r>
      <w:r w:rsidR="000946CF" w:rsidRPr="002C4281">
        <w:rPr>
          <w:rPrChange w:id="319" w:author="Camille Leonard" w:date="2020-07-13T18:00:00Z">
            <w:rPr/>
          </w:rPrChange>
        </w:rPr>
        <w:t>9</w:t>
      </w:r>
      <w:r w:rsidRPr="002C4281">
        <w:rPr>
          <w:rPrChange w:id="320" w:author="Camille Leonard" w:date="2020-07-13T18:00:00Z">
            <w:rPr/>
          </w:rPrChange>
        </w:rPr>
        <w:t xml:space="preserve"> – Regression assumption plots of </w:t>
      </w:r>
      <w:del w:id="321" w:author="Camille Leonard" w:date="2020-07-13T20:36:00Z">
        <w:r w:rsidRPr="002C4281" w:rsidDel="006F2B19">
          <w:rPr>
            <w:rPrChange w:id="322" w:author="Camille Leonard" w:date="2020-07-13T18:00:00Z">
              <w:rPr/>
            </w:rPrChange>
          </w:rPr>
          <w:delText xml:space="preserve">reduced </w:delText>
        </w:r>
      </w:del>
      <w:r w:rsidRPr="002C4281">
        <w:rPr>
          <w:rPrChange w:id="323" w:author="Camille Leonard" w:date="2020-07-13T18:00:00Z">
            <w:rPr/>
          </w:rPrChange>
        </w:rPr>
        <w:t>model</w:t>
      </w:r>
      <w:del w:id="324" w:author="Camille Leonard" w:date="2020-07-13T20:36:00Z">
        <w:r w:rsidRPr="002C4281" w:rsidDel="006F2B19">
          <w:rPr>
            <w:rPrChange w:id="325" w:author="Camille Leonard" w:date="2020-07-13T18:00:00Z">
              <w:rPr/>
            </w:rPrChange>
          </w:rPr>
          <w:delText xml:space="preserve"> </w:delText>
        </w:r>
      </w:del>
      <w:ins w:id="326" w:author="Camille Leonard" w:date="2020-07-13T20:36:00Z">
        <w:r w:rsidR="006F2B19">
          <w:t>_</w:t>
        </w:r>
      </w:ins>
      <w:r w:rsidRPr="002C4281">
        <w:rPr>
          <w:rPrChange w:id="327" w:author="Camille Leonard" w:date="2020-07-13T18:00:00Z">
            <w:rPr/>
          </w:rPrChange>
        </w:rPr>
        <w:t>1</w:t>
      </w:r>
      <w:ins w:id="328" w:author="Camille Leonard" w:date="2020-07-13T20:36:00Z">
        <w:r w:rsidR="006F2B19">
          <w:t>r</w:t>
        </w:r>
      </w:ins>
      <w:ins w:id="329" w:author="Camille Leonard" w:date="2020-07-13T20:39:00Z">
        <w:r w:rsidR="006F2B19">
          <w:t>t</w:t>
        </w:r>
      </w:ins>
      <w:r w:rsidRPr="002C4281">
        <w:rPr>
          <w:rPrChange w:id="330" w:author="Camille Leonard" w:date="2020-07-13T18:00:00Z">
            <w:rPr/>
          </w:rPrChange>
        </w:rPr>
        <w:t xml:space="preserve"> after the log transformation.</w:t>
      </w:r>
    </w:p>
    <w:p w14:paraId="4893412E" w14:textId="373BBEFB" w:rsidR="00B97DA4" w:rsidRPr="002C4281" w:rsidRDefault="00884677" w:rsidP="00543028">
      <w:pPr>
        <w:pStyle w:val="Heading4"/>
        <w:spacing w:before="0" w:after="120"/>
        <w:jc w:val="both"/>
        <w:rPr>
          <w:color w:val="000000"/>
          <w:sz w:val="22"/>
          <w:szCs w:val="22"/>
          <w:rPrChange w:id="331" w:author="Camille Leonard" w:date="2020-07-13T18:00:00Z">
            <w:rPr>
              <w:color w:val="000000"/>
            </w:rPr>
          </w:rPrChange>
        </w:rPr>
        <w:pPrChange w:id="332" w:author="Camille Leonard" w:date="2020-07-13T18:02:00Z">
          <w:pPr>
            <w:pStyle w:val="Heading4"/>
            <w:spacing w:before="0" w:after="0"/>
            <w:jc w:val="both"/>
          </w:pPr>
        </w:pPrChange>
      </w:pPr>
      <w:bookmarkStart w:id="333" w:name="_vi6otcl5ups" w:colFirst="0" w:colLast="0"/>
      <w:bookmarkEnd w:id="333"/>
      <w:r w:rsidRPr="002C4281">
        <w:rPr>
          <w:b/>
          <w:color w:val="000000"/>
          <w:sz w:val="22"/>
          <w:szCs w:val="22"/>
          <w:rPrChange w:id="334" w:author="Camille Leonard" w:date="2020-07-13T18:00:00Z">
            <w:rPr>
              <w:b/>
              <w:color w:val="000000"/>
            </w:rPr>
          </w:rPrChange>
        </w:rPr>
        <w:t>Section 3 - Other Models Considered</w:t>
      </w:r>
      <w:r w:rsidRPr="002C4281">
        <w:rPr>
          <w:color w:val="000000"/>
          <w:sz w:val="22"/>
          <w:szCs w:val="22"/>
          <w:rPrChange w:id="335" w:author="Camille Leonard" w:date="2020-07-13T18:00:00Z">
            <w:rPr>
              <w:color w:val="000000"/>
            </w:rPr>
          </w:rPrChange>
        </w:rPr>
        <w:t xml:space="preserve"> </w:t>
      </w:r>
    </w:p>
    <w:p w14:paraId="132799C5" w14:textId="64412634" w:rsidR="0018449E" w:rsidRPr="002C4281" w:rsidRDefault="00DC02DA" w:rsidP="00543028">
      <w:pPr>
        <w:spacing w:after="120"/>
        <w:jc w:val="both"/>
        <w:rPr>
          <w:rPrChange w:id="336" w:author="Camille Leonard" w:date="2020-07-13T18:00:00Z">
            <w:rPr/>
          </w:rPrChange>
        </w:rPr>
        <w:pPrChange w:id="337" w:author="Camille Leonard" w:date="2020-07-13T18:02:00Z">
          <w:pPr>
            <w:jc w:val="both"/>
          </w:pPr>
        </w:pPrChange>
      </w:pPr>
      <w:r w:rsidRPr="002C4281">
        <w:rPr>
          <w:rPrChange w:id="338" w:author="Camille Leonard" w:date="2020-07-13T18:00:00Z">
            <w:rPr/>
          </w:rPrChange>
        </w:rPr>
        <w:t xml:space="preserve">The model suggested by backward elimination, gas mileage = x5(rear axle ratio) + x8(overall length) + x10(weight), </w:t>
      </w:r>
      <w:r w:rsidR="00884677" w:rsidRPr="002C4281">
        <w:rPr>
          <w:rPrChange w:id="339" w:author="Camille Leonard" w:date="2020-07-13T18:00:00Z">
            <w:rPr/>
          </w:rPrChange>
        </w:rPr>
        <w:t>was</w:t>
      </w:r>
      <w:r w:rsidRPr="002C4281">
        <w:rPr>
          <w:rPrChange w:id="340" w:author="Camille Leonard" w:date="2020-07-13T18:00:00Z">
            <w:rPr/>
          </w:rPrChange>
        </w:rPr>
        <w:t xml:space="preserve"> the second model considered</w:t>
      </w:r>
      <w:r w:rsidR="00884677" w:rsidRPr="002C4281">
        <w:rPr>
          <w:rPrChange w:id="341" w:author="Camille Leonard" w:date="2020-07-13T18:00:00Z">
            <w:rPr/>
          </w:rPrChange>
        </w:rPr>
        <w:t>.</w:t>
      </w:r>
      <w:ins w:id="342" w:author="Camille Leonard" w:date="2020-07-13T20:37:00Z">
        <w:r w:rsidR="006F2B19">
          <w:t xml:space="preserve"> </w:t>
        </w:r>
        <w:r w:rsidR="006F2B19">
          <w:t>We performed a linear regression with variables x</w:t>
        </w:r>
        <w:r w:rsidR="006F2B19">
          <w:t>5, x8</w:t>
        </w:r>
        <w:r w:rsidR="006F2B19">
          <w:t xml:space="preserve"> and x</w:t>
        </w:r>
        <w:r w:rsidR="006F2B19">
          <w:t>10</w:t>
        </w:r>
        <w:r w:rsidR="006F2B19">
          <w:t xml:space="preserve"> which produced the following function:</w:t>
        </w:r>
        <w:r w:rsidR="006F2B19" w:rsidRPr="00CE41EC">
          <w:t xml:space="preserve"> y = </w:t>
        </w:r>
      </w:ins>
      <w:ins w:id="343" w:author="Camille Leonard" w:date="2020-07-13T20:39:00Z">
        <w:r w:rsidR="006F2B19">
          <w:t>5.010946</w:t>
        </w:r>
      </w:ins>
      <w:ins w:id="344" w:author="Camille Leonard" w:date="2020-07-13T20:37:00Z">
        <w:r w:rsidR="006F2B19">
          <w:t xml:space="preserve"> </w:t>
        </w:r>
      </w:ins>
      <w:ins w:id="345" w:author="Camille Leonard" w:date="2020-07-13T20:39:00Z">
        <w:r w:rsidR="006F2B19">
          <w:t>+ 2.625031</w:t>
        </w:r>
      </w:ins>
      <w:ins w:id="346" w:author="Camille Leonard" w:date="2020-07-13T20:37:00Z">
        <w:r w:rsidR="006F2B19">
          <w:t>(</w:t>
        </w:r>
        <w:r w:rsidR="006F2B19" w:rsidRPr="00CE41EC">
          <w:t>x</w:t>
        </w:r>
      </w:ins>
      <w:ins w:id="347" w:author="Camille Leonard" w:date="2020-07-13T20:39:00Z">
        <w:r w:rsidR="006F2B19">
          <w:t>5</w:t>
        </w:r>
      </w:ins>
      <w:ins w:id="348" w:author="Camille Leonard" w:date="2020-07-13T20:37:00Z">
        <w:r w:rsidR="006F2B19">
          <w:t>)</w:t>
        </w:r>
        <w:r w:rsidR="006F2B19" w:rsidRPr="00CE41EC">
          <w:t xml:space="preserve"> + </w:t>
        </w:r>
      </w:ins>
      <w:ins w:id="349" w:author="Camille Leonard" w:date="2020-07-13T20:39:00Z">
        <w:r w:rsidR="006F2B19">
          <w:t>0.211874</w:t>
        </w:r>
      </w:ins>
      <w:ins w:id="350" w:author="Camille Leonard" w:date="2020-07-13T20:37:00Z">
        <w:r w:rsidR="006F2B19">
          <w:t>(</w:t>
        </w:r>
        <w:r w:rsidR="006F2B19" w:rsidRPr="00CE41EC">
          <w:t>x</w:t>
        </w:r>
      </w:ins>
      <w:ins w:id="351" w:author="Camille Leonard" w:date="2020-07-13T20:39:00Z">
        <w:r w:rsidR="006F2B19">
          <w:t>8</w:t>
        </w:r>
      </w:ins>
      <w:ins w:id="352" w:author="Camille Leonard" w:date="2020-07-13T20:37:00Z">
        <w:r w:rsidR="006F2B19">
          <w:t>)</w:t>
        </w:r>
      </w:ins>
      <w:ins w:id="353" w:author="Camille Leonard" w:date="2020-07-13T20:40:00Z">
        <w:r w:rsidR="006F2B19">
          <w:t xml:space="preserve"> – 0.009334</w:t>
        </w:r>
        <w:r w:rsidR="003920B7">
          <w:t>(x10)</w:t>
        </w:r>
      </w:ins>
      <w:ins w:id="354" w:author="Camille Leonard" w:date="2020-07-13T20:37:00Z">
        <w:r w:rsidR="006F2B19" w:rsidRPr="00CE41EC">
          <w:t>.</w:t>
        </w:r>
      </w:ins>
      <w:r w:rsidR="00884677" w:rsidRPr="002C4281">
        <w:rPr>
          <w:rPrChange w:id="355" w:author="Camille Leonard" w:date="2020-07-13T18:00:00Z">
            <w:rPr/>
          </w:rPrChange>
        </w:rPr>
        <w:t xml:space="preserve"> </w:t>
      </w:r>
      <w:ins w:id="356" w:author="Camille Leonard" w:date="2020-07-13T20:40:00Z">
        <w:r w:rsidR="003920B7">
          <w:t xml:space="preserve">This model is referred to as model_2. </w:t>
        </w:r>
      </w:ins>
      <w:r w:rsidR="00A5034B" w:rsidRPr="002C4281">
        <w:rPr>
          <w:rPrChange w:id="357" w:author="Camille Leonard" w:date="2020-07-13T18:00:00Z">
            <w:rPr/>
          </w:rPrChange>
        </w:rPr>
        <w:t>The results of the linear regression and ANOVA indicated all the predictors were significant</w:t>
      </w:r>
      <w:r w:rsidR="00BF7755" w:rsidRPr="002C4281">
        <w:rPr>
          <w:rPrChange w:id="358" w:author="Camille Leonard" w:date="2020-07-13T18:00:00Z">
            <w:rPr/>
          </w:rPrChange>
        </w:rPr>
        <w:t xml:space="preserve"> (Figure 10)</w:t>
      </w:r>
      <w:r w:rsidR="00A5034B" w:rsidRPr="002C4281">
        <w:rPr>
          <w:rPrChange w:id="359" w:author="Camille Leonard" w:date="2020-07-13T18:00:00Z">
            <w:rPr/>
          </w:rPrChange>
        </w:rPr>
        <w:t xml:space="preserve">. </w:t>
      </w:r>
    </w:p>
    <w:p w14:paraId="0E404905" w14:textId="77777777" w:rsidR="00AF160C" w:rsidRPr="002C4281" w:rsidRDefault="00AF160C" w:rsidP="00543028">
      <w:pPr>
        <w:spacing w:after="120"/>
        <w:jc w:val="center"/>
        <w:rPr>
          <w:rPrChange w:id="360" w:author="Camille Leonard" w:date="2020-07-13T18:00:00Z">
            <w:rPr/>
          </w:rPrChange>
        </w:rPr>
        <w:pPrChange w:id="361" w:author="Camille Leonard" w:date="2020-07-13T18:02:00Z">
          <w:pPr>
            <w:jc w:val="center"/>
          </w:pPr>
        </w:pPrChange>
      </w:pPr>
      <w:r w:rsidRPr="002C4281">
        <w:rPr>
          <w:noProof/>
          <w:rPrChange w:id="362" w:author="Camille Leonard" w:date="2020-07-13T18:00:00Z">
            <w:rPr>
              <w:noProof/>
            </w:rPr>
          </w:rPrChange>
        </w:rPr>
        <w:lastRenderedPageBreak/>
        <w:drawing>
          <wp:inline distT="0" distB="0" distL="0" distR="0" wp14:anchorId="0CEE4533" wp14:editId="03657D07">
            <wp:extent cx="4819650" cy="14287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50" cy="1428750"/>
                    </a:xfrm>
                    <a:prstGeom prst="rect">
                      <a:avLst/>
                    </a:prstGeom>
                    <a:ln>
                      <a:solidFill>
                        <a:schemeClr val="tx1"/>
                      </a:solidFill>
                    </a:ln>
                  </pic:spPr>
                </pic:pic>
              </a:graphicData>
            </a:graphic>
          </wp:inline>
        </w:drawing>
      </w:r>
    </w:p>
    <w:p w14:paraId="1B842383" w14:textId="0F2FF612" w:rsidR="00A56E5C" w:rsidRPr="002C4281" w:rsidRDefault="00A56E5C" w:rsidP="00543028">
      <w:pPr>
        <w:spacing w:after="120"/>
        <w:jc w:val="both"/>
        <w:rPr>
          <w:rPrChange w:id="363" w:author="Camille Leonard" w:date="2020-07-13T18:00:00Z">
            <w:rPr/>
          </w:rPrChange>
        </w:rPr>
        <w:pPrChange w:id="364" w:author="Camille Leonard" w:date="2020-07-13T18:02:00Z">
          <w:pPr>
            <w:jc w:val="both"/>
          </w:pPr>
        </w:pPrChange>
      </w:pPr>
      <w:r w:rsidRPr="002C4281">
        <w:rPr>
          <w:rPrChange w:id="365" w:author="Camille Leonard" w:date="2020-07-13T18:00:00Z">
            <w:rPr/>
          </w:rPrChange>
        </w:rPr>
        <w:t xml:space="preserve">Figure 10 </w:t>
      </w:r>
      <w:r w:rsidR="00AF160C" w:rsidRPr="002C4281">
        <w:rPr>
          <w:rPrChange w:id="366" w:author="Camille Leonard" w:date="2020-07-13T18:00:00Z">
            <w:rPr/>
          </w:rPrChange>
        </w:rPr>
        <w:t>–</w:t>
      </w:r>
      <w:r w:rsidRPr="002C4281">
        <w:rPr>
          <w:rPrChange w:id="367" w:author="Camille Leonard" w:date="2020-07-13T18:00:00Z">
            <w:rPr/>
          </w:rPrChange>
        </w:rPr>
        <w:t xml:space="preserve"> </w:t>
      </w:r>
      <w:r w:rsidR="00AF160C" w:rsidRPr="002C4281">
        <w:rPr>
          <w:rPrChange w:id="368" w:author="Camille Leonard" w:date="2020-07-13T18:00:00Z">
            <w:rPr/>
          </w:rPrChange>
        </w:rPr>
        <w:t>Model</w:t>
      </w:r>
      <w:ins w:id="369" w:author="Camille Leonard" w:date="2020-07-13T20:40:00Z">
        <w:r w:rsidR="003920B7">
          <w:t>_</w:t>
        </w:r>
      </w:ins>
      <w:del w:id="370" w:author="Camille Leonard" w:date="2020-07-13T20:40:00Z">
        <w:r w:rsidR="00AF160C" w:rsidRPr="002C4281" w:rsidDel="003920B7">
          <w:rPr>
            <w:rPrChange w:id="371" w:author="Camille Leonard" w:date="2020-07-13T18:00:00Z">
              <w:rPr/>
            </w:rPrChange>
          </w:rPr>
          <w:delText xml:space="preserve"> </w:delText>
        </w:r>
      </w:del>
      <w:r w:rsidR="00AF160C" w:rsidRPr="002C4281">
        <w:rPr>
          <w:rPrChange w:id="372" w:author="Camille Leonard" w:date="2020-07-13T18:00:00Z">
            <w:rPr/>
          </w:rPrChange>
        </w:rPr>
        <w:t xml:space="preserve">2 ANOVA results. </w:t>
      </w:r>
    </w:p>
    <w:p w14:paraId="2ECB41ED" w14:textId="5AD13ED5" w:rsidR="007131BB" w:rsidRPr="002C4281" w:rsidRDefault="007131BB" w:rsidP="00543028">
      <w:pPr>
        <w:spacing w:after="120"/>
        <w:jc w:val="both"/>
        <w:rPr>
          <w:highlight w:val="white"/>
          <w:rPrChange w:id="373" w:author="Camille Leonard" w:date="2020-07-13T18:00:00Z">
            <w:rPr>
              <w:highlight w:val="white"/>
            </w:rPr>
          </w:rPrChange>
        </w:rPr>
        <w:pPrChange w:id="374" w:author="Camille Leonard" w:date="2020-07-13T18:02:00Z">
          <w:pPr>
            <w:jc w:val="both"/>
          </w:pPr>
        </w:pPrChange>
      </w:pPr>
      <w:r w:rsidRPr="002C4281">
        <w:rPr>
          <w:highlight w:val="white"/>
          <w:rPrChange w:id="375" w:author="Camille Leonard" w:date="2020-07-13T18:00:00Z">
            <w:rPr>
              <w:highlight w:val="white"/>
            </w:rPr>
          </w:rPrChange>
        </w:rPr>
        <w:t>We produced the same regression assumption plots</w:t>
      </w:r>
      <w:r w:rsidR="00BF7755" w:rsidRPr="002C4281">
        <w:rPr>
          <w:highlight w:val="white"/>
          <w:rPrChange w:id="376" w:author="Camille Leonard" w:date="2020-07-13T18:00:00Z">
            <w:rPr>
              <w:highlight w:val="white"/>
            </w:rPr>
          </w:rPrChange>
        </w:rPr>
        <w:t xml:space="preserve"> for model</w:t>
      </w:r>
      <w:ins w:id="377" w:author="Camille Leonard" w:date="2020-07-13T20:41:00Z">
        <w:r w:rsidR="003920B7">
          <w:rPr>
            <w:highlight w:val="white"/>
          </w:rPr>
          <w:t>_</w:t>
        </w:r>
      </w:ins>
      <w:del w:id="378" w:author="Camille Leonard" w:date="2020-07-13T20:41:00Z">
        <w:r w:rsidR="00BF7755" w:rsidRPr="002C4281" w:rsidDel="003920B7">
          <w:rPr>
            <w:highlight w:val="white"/>
            <w:rPrChange w:id="379" w:author="Camille Leonard" w:date="2020-07-13T18:00:00Z">
              <w:rPr>
                <w:highlight w:val="white"/>
              </w:rPr>
            </w:rPrChange>
          </w:rPr>
          <w:delText xml:space="preserve"> </w:delText>
        </w:r>
      </w:del>
      <w:r w:rsidR="00BF7755" w:rsidRPr="002C4281">
        <w:rPr>
          <w:highlight w:val="white"/>
          <w:rPrChange w:id="380" w:author="Camille Leonard" w:date="2020-07-13T18:00:00Z">
            <w:rPr>
              <w:highlight w:val="white"/>
            </w:rPr>
          </w:rPrChange>
        </w:rPr>
        <w:t>2</w:t>
      </w:r>
      <w:r w:rsidRPr="002C4281">
        <w:rPr>
          <w:highlight w:val="white"/>
          <w:rPrChange w:id="381" w:author="Camille Leonard" w:date="2020-07-13T18:00:00Z">
            <w:rPr>
              <w:highlight w:val="white"/>
            </w:rPr>
          </w:rPrChange>
        </w:rPr>
        <w:t xml:space="preserve"> that we did for </w:t>
      </w:r>
      <w:del w:id="382" w:author="Camille Leonard" w:date="2020-07-13T20:41:00Z">
        <w:r w:rsidRPr="002C4281" w:rsidDel="003920B7">
          <w:rPr>
            <w:highlight w:val="white"/>
            <w:rPrChange w:id="383" w:author="Camille Leonard" w:date="2020-07-13T18:00:00Z">
              <w:rPr>
                <w:highlight w:val="white"/>
              </w:rPr>
            </w:rPrChange>
          </w:rPr>
          <w:delText>model 1</w:delText>
        </w:r>
      </w:del>
      <w:ins w:id="384" w:author="Camille Leonard" w:date="2020-07-13T20:41:00Z">
        <w:r w:rsidR="003920B7">
          <w:rPr>
            <w:highlight w:val="white"/>
          </w:rPr>
          <w:t>previous models</w:t>
        </w:r>
      </w:ins>
      <w:r w:rsidRPr="002C4281">
        <w:rPr>
          <w:highlight w:val="white"/>
          <w:rPrChange w:id="385" w:author="Camille Leonard" w:date="2020-07-13T18:00:00Z">
            <w:rPr>
              <w:highlight w:val="white"/>
            </w:rPr>
          </w:rPrChange>
        </w:rPr>
        <w:t xml:space="preserve"> (Figure </w:t>
      </w:r>
      <w:r w:rsidR="00BF7755" w:rsidRPr="002C4281">
        <w:rPr>
          <w:highlight w:val="white"/>
          <w:rPrChange w:id="386" w:author="Camille Leonard" w:date="2020-07-13T18:00:00Z">
            <w:rPr>
              <w:highlight w:val="white"/>
            </w:rPr>
          </w:rPrChange>
        </w:rPr>
        <w:t>11</w:t>
      </w:r>
      <w:r w:rsidRPr="002C4281">
        <w:rPr>
          <w:highlight w:val="white"/>
          <w:rPrChange w:id="387" w:author="Camille Leonard" w:date="2020-07-13T18:00:00Z">
            <w:rPr>
              <w:highlight w:val="white"/>
            </w:rPr>
          </w:rPrChange>
        </w:rPr>
        <w:t xml:space="preserve">). The residual plot indicated non-constant variance and, therefore, the need for a transformation. The ACF plot showed no significant lags indicating the errors were uncorrelated. The QQ plot sufficiently satisfied the normality assumption. 0 fell within the confidence interval for the </w:t>
      </w:r>
      <w:proofErr w:type="spellStart"/>
      <w:r w:rsidR="00BF7755" w:rsidRPr="002C4281">
        <w:rPr>
          <w:highlight w:val="white"/>
          <w:rPrChange w:id="388" w:author="Camille Leonard" w:date="2020-07-13T18:00:00Z">
            <w:rPr>
              <w:highlight w:val="white"/>
            </w:rPr>
          </w:rPrChange>
        </w:rPr>
        <w:t>BoxCox</w:t>
      </w:r>
      <w:proofErr w:type="spellEnd"/>
      <w:r w:rsidR="00BF7755" w:rsidRPr="002C4281">
        <w:rPr>
          <w:highlight w:val="white"/>
          <w:rPrChange w:id="389" w:author="Camille Leonard" w:date="2020-07-13T18:00:00Z">
            <w:rPr>
              <w:highlight w:val="white"/>
            </w:rPr>
          </w:rPrChange>
        </w:rPr>
        <w:t xml:space="preserve"> </w:t>
      </w:r>
      <w:r w:rsidRPr="002C4281">
        <w:rPr>
          <w:highlight w:val="white"/>
          <w:rPrChange w:id="390" w:author="Camille Leonard" w:date="2020-07-13T18:00:00Z">
            <w:rPr>
              <w:highlight w:val="white"/>
            </w:rPr>
          </w:rPrChange>
        </w:rPr>
        <w:t xml:space="preserve">plot indicating a log transformation of the response variable was needed. </w:t>
      </w:r>
    </w:p>
    <w:p w14:paraId="087E417C" w14:textId="051C7309" w:rsidR="007131BB" w:rsidRPr="002C4281" w:rsidRDefault="003920B7" w:rsidP="00543028">
      <w:pPr>
        <w:spacing w:after="120"/>
        <w:jc w:val="center"/>
        <w:rPr>
          <w:highlight w:val="white"/>
          <w:rPrChange w:id="391" w:author="Camille Leonard" w:date="2020-07-13T18:00:00Z">
            <w:rPr>
              <w:highlight w:val="white"/>
            </w:rPr>
          </w:rPrChange>
        </w:rPr>
        <w:pPrChange w:id="392" w:author="Camille Leonard" w:date="2020-07-13T18:02:00Z">
          <w:pPr>
            <w:jc w:val="center"/>
          </w:pPr>
        </w:pPrChange>
      </w:pPr>
      <w:r w:rsidRPr="002C4281">
        <w:rPr>
          <w:noProof/>
          <w:rPrChange w:id="393" w:author="Camille Leonard" w:date="2020-07-13T18:00:00Z">
            <w:rPr>
              <w:noProof/>
            </w:rPr>
          </w:rPrChange>
        </w:rPr>
        <mc:AlternateContent>
          <mc:Choice Requires="wps">
            <w:drawing>
              <wp:anchor distT="0" distB="0" distL="114300" distR="114300" simplePos="0" relativeHeight="251666432" behindDoc="0" locked="0" layoutInCell="1" allowOverlap="1" wp14:anchorId="294626B7" wp14:editId="7243107B">
                <wp:simplePos x="0" y="0"/>
                <wp:positionH relativeFrom="column">
                  <wp:posOffset>3533775</wp:posOffset>
                </wp:positionH>
                <wp:positionV relativeFrom="paragraph">
                  <wp:posOffset>1752600</wp:posOffset>
                </wp:positionV>
                <wp:extent cx="156210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noFill/>
                        </a:ln>
                      </wps:spPr>
                      <wps:txbx>
                        <w:txbxContent>
                          <w:p w14:paraId="02136D18" w14:textId="77777777" w:rsidR="00487380" w:rsidRPr="003920B7" w:rsidRDefault="00487380" w:rsidP="00487380">
                            <w:pPr>
                              <w:rPr>
                                <w:b/>
                                <w:bCs/>
                                <w:sz w:val="20"/>
                                <w:szCs w:val="20"/>
                                <w:rPrChange w:id="394" w:author="Camille Leonard" w:date="2020-07-13T20:41:00Z">
                                  <w:rPr>
                                    <w:b/>
                                    <w:bCs/>
                                  </w:rPr>
                                </w:rPrChange>
                              </w:rPr>
                            </w:pPr>
                            <w:proofErr w:type="spellStart"/>
                            <w:r w:rsidRPr="003920B7">
                              <w:rPr>
                                <w:b/>
                                <w:bCs/>
                                <w:sz w:val="20"/>
                                <w:szCs w:val="20"/>
                                <w:rPrChange w:id="395" w:author="Camille Leonard" w:date="2020-07-13T20:41:00Z">
                                  <w:rPr>
                                    <w:b/>
                                    <w:bCs/>
                                  </w:rPr>
                                </w:rPrChange>
                              </w:rPr>
                              <w:t>BoxCox</w:t>
                            </w:r>
                            <w:proofErr w:type="spellEnd"/>
                            <w:r w:rsidRPr="003920B7">
                              <w:rPr>
                                <w:b/>
                                <w:bCs/>
                                <w:sz w:val="20"/>
                                <w:szCs w:val="20"/>
                                <w:rPrChange w:id="396" w:author="Camille Leonard" w:date="2020-07-13T20:41:00Z">
                                  <w:rPr>
                                    <w:b/>
                                    <w:bCs/>
                                  </w:rPr>
                                </w:rPrChange>
                              </w:rPr>
                              <w:t xml:space="preserv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4626B7" id="Text Box 23" o:spid="_x0000_s1028" type="#_x0000_t202" style="position:absolute;left:0;text-align:left;margin-left:278.25pt;margin-top:138pt;width:123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" fillcolor="white [3201]" stroked="f" strokeweight=".5pt">
                <v:textbox>
                  <w:txbxContent>
                    <w:p w14:paraId="02136D18" w14:textId="77777777" w:rsidR="00487380" w:rsidRPr="003920B7" w:rsidRDefault="00487380" w:rsidP="00487380">
                      <w:pPr>
                        <w:rPr>
                          <w:b/>
                          <w:bCs/>
                          <w:sz w:val="20"/>
                          <w:szCs w:val="20"/>
                          <w:rPrChange w:id="397" w:author="Camille Leonard" w:date="2020-07-13T20:41:00Z">
                            <w:rPr>
                              <w:b/>
                              <w:bCs/>
                            </w:rPr>
                          </w:rPrChange>
                        </w:rPr>
                      </w:pPr>
                      <w:proofErr w:type="spellStart"/>
                      <w:r w:rsidRPr="003920B7">
                        <w:rPr>
                          <w:b/>
                          <w:bCs/>
                          <w:sz w:val="20"/>
                          <w:szCs w:val="20"/>
                          <w:rPrChange w:id="398" w:author="Camille Leonard" w:date="2020-07-13T20:41:00Z">
                            <w:rPr>
                              <w:b/>
                              <w:bCs/>
                            </w:rPr>
                          </w:rPrChange>
                        </w:rPr>
                        <w:t>BoxCox</w:t>
                      </w:r>
                      <w:proofErr w:type="spellEnd"/>
                      <w:r w:rsidRPr="003920B7">
                        <w:rPr>
                          <w:b/>
                          <w:bCs/>
                          <w:sz w:val="20"/>
                          <w:szCs w:val="20"/>
                          <w:rPrChange w:id="399" w:author="Camille Leonard" w:date="2020-07-13T20:41:00Z">
                            <w:rPr>
                              <w:b/>
                              <w:bCs/>
                            </w:rPr>
                          </w:rPrChange>
                        </w:rPr>
                        <w:t xml:space="preserve"> Plot</w:t>
                      </w:r>
                    </w:p>
                  </w:txbxContent>
                </v:textbox>
              </v:shape>
            </w:pict>
          </mc:Fallback>
        </mc:AlternateContent>
      </w:r>
      <w:r w:rsidR="005B6F4B" w:rsidRPr="002C4281">
        <w:rPr>
          <w:noProof/>
          <w:rPrChange w:id="400" w:author="Camille Leonard" w:date="2020-07-13T18:00:00Z">
            <w:rPr>
              <w:noProof/>
            </w:rPr>
          </w:rPrChange>
        </w:rPr>
        <w:drawing>
          <wp:inline distT="0" distB="0" distL="0" distR="0" wp14:anchorId="06F5E57C" wp14:editId="7605CB14">
            <wp:extent cx="3657600" cy="33809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3380974"/>
                    </a:xfrm>
                    <a:prstGeom prst="rect">
                      <a:avLst/>
                    </a:prstGeom>
                  </pic:spPr>
                </pic:pic>
              </a:graphicData>
            </a:graphic>
          </wp:inline>
        </w:drawing>
      </w:r>
      <w:r w:rsidR="005B6F4B" w:rsidRPr="002C4281">
        <w:rPr>
          <w:noProof/>
          <w:rPrChange w:id="401" w:author="Camille Leonard" w:date="2020-07-13T18:00:00Z">
            <w:rPr>
              <w:noProof/>
            </w:rPr>
          </w:rPrChange>
        </w:rPr>
        <w:t xml:space="preserve"> </w:t>
      </w:r>
    </w:p>
    <w:p w14:paraId="48FA81F4" w14:textId="56183A42" w:rsidR="00D27210" w:rsidRPr="002C4281" w:rsidRDefault="00D27210" w:rsidP="00543028">
      <w:pPr>
        <w:spacing w:after="120"/>
        <w:jc w:val="both"/>
        <w:rPr>
          <w:rPrChange w:id="402" w:author="Camille Leonard" w:date="2020-07-13T18:00:00Z">
            <w:rPr/>
          </w:rPrChange>
        </w:rPr>
        <w:pPrChange w:id="403" w:author="Camille Leonard" w:date="2020-07-13T18:02:00Z">
          <w:pPr>
            <w:jc w:val="both"/>
          </w:pPr>
        </w:pPrChange>
      </w:pPr>
      <w:r w:rsidRPr="002C4281">
        <w:rPr>
          <w:highlight w:val="white"/>
          <w:rPrChange w:id="404" w:author="Camille Leonard" w:date="2020-07-13T18:00:00Z">
            <w:rPr>
              <w:highlight w:val="white"/>
            </w:rPr>
          </w:rPrChange>
        </w:rPr>
        <w:t xml:space="preserve">Figure </w:t>
      </w:r>
      <w:r w:rsidR="000946CF" w:rsidRPr="002C4281">
        <w:rPr>
          <w:highlight w:val="white"/>
          <w:rPrChange w:id="405" w:author="Camille Leonard" w:date="2020-07-13T18:00:00Z">
            <w:rPr>
              <w:highlight w:val="white"/>
            </w:rPr>
          </w:rPrChange>
        </w:rPr>
        <w:t>1</w:t>
      </w:r>
      <w:r w:rsidR="00A56E5C" w:rsidRPr="002C4281">
        <w:rPr>
          <w:highlight w:val="white"/>
          <w:rPrChange w:id="406" w:author="Camille Leonard" w:date="2020-07-13T18:00:00Z">
            <w:rPr>
              <w:highlight w:val="white"/>
            </w:rPr>
          </w:rPrChange>
        </w:rPr>
        <w:t>1</w:t>
      </w:r>
      <w:r w:rsidRPr="002C4281">
        <w:rPr>
          <w:highlight w:val="white"/>
          <w:rPrChange w:id="407" w:author="Camille Leonard" w:date="2020-07-13T18:00:00Z">
            <w:rPr>
              <w:highlight w:val="white"/>
            </w:rPr>
          </w:rPrChange>
        </w:rPr>
        <w:t xml:space="preserve"> - </w:t>
      </w:r>
      <w:r w:rsidRPr="002C4281">
        <w:rPr>
          <w:rPrChange w:id="408" w:author="Camille Leonard" w:date="2020-07-13T18:00:00Z">
            <w:rPr/>
          </w:rPrChange>
        </w:rPr>
        <w:t>Model</w:t>
      </w:r>
      <w:del w:id="409" w:author="Camille Leonard" w:date="2020-07-13T20:41:00Z">
        <w:r w:rsidRPr="002C4281" w:rsidDel="003920B7">
          <w:rPr>
            <w:rPrChange w:id="410" w:author="Camille Leonard" w:date="2020-07-13T18:00:00Z">
              <w:rPr/>
            </w:rPrChange>
          </w:rPr>
          <w:delText xml:space="preserve"> </w:delText>
        </w:r>
      </w:del>
      <w:ins w:id="411" w:author="Camille Leonard" w:date="2020-07-13T20:41:00Z">
        <w:r w:rsidR="003920B7">
          <w:t>_</w:t>
        </w:r>
      </w:ins>
      <w:r w:rsidRPr="002C4281">
        <w:rPr>
          <w:rPrChange w:id="412" w:author="Camille Leonard" w:date="2020-07-13T18:00:00Z">
            <w:rPr/>
          </w:rPrChange>
        </w:rPr>
        <w:t xml:space="preserve">2 regression assumption plots. </w:t>
      </w:r>
    </w:p>
    <w:p w14:paraId="0C7DFCF3" w14:textId="3B8AF928" w:rsidR="0094051A" w:rsidRPr="002C4281" w:rsidRDefault="003920B7" w:rsidP="00543028">
      <w:pPr>
        <w:spacing w:after="120"/>
        <w:jc w:val="both"/>
        <w:rPr>
          <w:rPrChange w:id="413" w:author="Camille Leonard" w:date="2020-07-13T18:00:00Z">
            <w:rPr/>
          </w:rPrChange>
        </w:rPr>
        <w:pPrChange w:id="414" w:author="Camille Leonard" w:date="2020-07-13T18:02:00Z">
          <w:pPr>
            <w:jc w:val="both"/>
          </w:pPr>
        </w:pPrChange>
      </w:pPr>
      <w:ins w:id="415" w:author="Camille Leonard" w:date="2020-07-13T20:43:00Z">
        <w:r>
          <w:lastRenderedPageBreak/>
          <w:t xml:space="preserve">The new regression equation produced </w:t>
        </w:r>
        <w:r>
          <w:t xml:space="preserve">after </w:t>
        </w:r>
        <w:r>
          <w:t>this transformation was model_</w:t>
        </w:r>
        <w:r>
          <w:t>2</w:t>
        </w:r>
        <w:r>
          <w:t>t: y =</w:t>
        </w:r>
        <w:r>
          <w:t xml:space="preserve"> </w:t>
        </w:r>
      </w:ins>
      <w:ins w:id="416" w:author="Camille Leonard" w:date="2020-07-13T20:44:00Z">
        <w:r>
          <w:t xml:space="preserve">2.374 + 6.052E-02(x5) + 1.102E-02(x8) </w:t>
        </w:r>
      </w:ins>
      <w:ins w:id="417" w:author="Camille Leonard" w:date="2020-07-13T20:45:00Z">
        <w:r>
          <w:t>–</w:t>
        </w:r>
      </w:ins>
      <w:ins w:id="418" w:author="Camille Leonard" w:date="2020-07-13T20:44:00Z">
        <w:r>
          <w:t xml:space="preserve"> </w:t>
        </w:r>
      </w:ins>
      <w:ins w:id="419" w:author="Camille Leonard" w:date="2020-07-13T20:45:00Z">
        <w:r>
          <w:t>4.767E-04</w:t>
        </w:r>
      </w:ins>
      <w:ins w:id="420" w:author="Camille Leonard" w:date="2020-07-13T20:43:00Z">
        <w:r>
          <w:t>(x1</w:t>
        </w:r>
      </w:ins>
      <w:ins w:id="421" w:author="Camille Leonard" w:date="2020-07-13T20:45:00Z">
        <w:r>
          <w:t>0</w:t>
        </w:r>
      </w:ins>
      <w:ins w:id="422" w:author="Camille Leonard" w:date="2020-07-13T20:43:00Z">
        <w:r>
          <w:t xml:space="preserve">). </w:t>
        </w:r>
      </w:ins>
      <w:r w:rsidR="007131BB" w:rsidRPr="002C4281">
        <w:rPr>
          <w:highlight w:val="white"/>
          <w:rPrChange w:id="423" w:author="Camille Leonard" w:date="2020-07-13T18:00:00Z">
            <w:rPr>
              <w:highlight w:val="white"/>
            </w:rPr>
          </w:rPrChange>
        </w:rPr>
        <w:t xml:space="preserve">After the transformation of the response variable the regression </w:t>
      </w:r>
      <w:r w:rsidR="00BF7755" w:rsidRPr="002C4281">
        <w:rPr>
          <w:highlight w:val="white"/>
          <w:rPrChange w:id="424" w:author="Camille Leonard" w:date="2020-07-13T18:00:00Z">
            <w:rPr>
              <w:highlight w:val="white"/>
            </w:rPr>
          </w:rPrChange>
        </w:rPr>
        <w:t>plots were generated</w:t>
      </w:r>
      <w:r w:rsidR="007131BB" w:rsidRPr="002C4281">
        <w:rPr>
          <w:highlight w:val="white"/>
          <w:rPrChange w:id="425" w:author="Camille Leonard" w:date="2020-07-13T18:00:00Z">
            <w:rPr>
              <w:highlight w:val="white"/>
            </w:rPr>
          </w:rPrChange>
        </w:rPr>
        <w:t xml:space="preserve"> again</w:t>
      </w:r>
      <w:r w:rsidR="00BF7755" w:rsidRPr="002C4281">
        <w:rPr>
          <w:highlight w:val="white"/>
          <w:rPrChange w:id="426" w:author="Camille Leonard" w:date="2020-07-13T18:00:00Z">
            <w:rPr>
              <w:highlight w:val="white"/>
            </w:rPr>
          </w:rPrChange>
        </w:rPr>
        <w:t xml:space="preserve"> to check the assumptions</w:t>
      </w:r>
      <w:r w:rsidR="00320276" w:rsidRPr="002C4281">
        <w:rPr>
          <w:highlight w:val="white"/>
          <w:rPrChange w:id="427" w:author="Camille Leonard" w:date="2020-07-13T18:00:00Z">
            <w:rPr>
              <w:highlight w:val="white"/>
            </w:rPr>
          </w:rPrChange>
        </w:rPr>
        <w:t xml:space="preserve"> (Figure 12)</w:t>
      </w:r>
      <w:r w:rsidR="007131BB" w:rsidRPr="002C4281">
        <w:rPr>
          <w:highlight w:val="white"/>
          <w:rPrChange w:id="428" w:author="Camille Leonard" w:date="2020-07-13T18:00:00Z">
            <w:rPr>
              <w:highlight w:val="white"/>
            </w:rPr>
          </w:rPrChange>
        </w:rPr>
        <w:t>.</w:t>
      </w:r>
      <w:r w:rsidR="0094051A" w:rsidRPr="002C4281">
        <w:rPr>
          <w:rPrChange w:id="429" w:author="Camille Leonard" w:date="2020-07-13T18:00:00Z">
            <w:rPr/>
          </w:rPrChange>
        </w:rPr>
        <w:t xml:space="preserve"> </w:t>
      </w:r>
      <w:r w:rsidR="00BF7755" w:rsidRPr="002C4281">
        <w:rPr>
          <w:rPrChange w:id="430" w:author="Camille Leonard" w:date="2020-07-13T18:00:00Z">
            <w:rPr/>
          </w:rPrChange>
        </w:rPr>
        <w:t xml:space="preserve">The residual plot exhibited constant variance and no curvature. The ACF and QQ plots indicated the errors were uncorrelated, and the normality assumption was reasonably satisfied. The </w:t>
      </w:r>
      <w:proofErr w:type="spellStart"/>
      <w:r w:rsidR="00BF7755" w:rsidRPr="002C4281">
        <w:rPr>
          <w:rPrChange w:id="431" w:author="Camille Leonard" w:date="2020-07-13T18:00:00Z">
            <w:rPr/>
          </w:rPrChange>
        </w:rPr>
        <w:t>BoxCox</w:t>
      </w:r>
      <w:proofErr w:type="spellEnd"/>
      <w:r w:rsidR="00BF7755" w:rsidRPr="002C4281">
        <w:rPr>
          <w:rPrChange w:id="432" w:author="Camille Leonard" w:date="2020-07-13T18:00:00Z">
            <w:rPr/>
          </w:rPrChange>
        </w:rPr>
        <w:t xml:space="preserve"> plot contained the value 1 in the confidence interval indicating no further transformations were necessary. </w:t>
      </w:r>
    </w:p>
    <w:p w14:paraId="73F054EB" w14:textId="72D7ED7B" w:rsidR="00D27210" w:rsidRPr="002C4281" w:rsidDel="00543028" w:rsidRDefault="00D27210" w:rsidP="00543028">
      <w:pPr>
        <w:spacing w:after="120"/>
        <w:jc w:val="both"/>
        <w:rPr>
          <w:del w:id="433" w:author="Camille Leonard" w:date="2020-07-13T18:03:00Z"/>
          <w:highlight w:val="white"/>
          <w:rPrChange w:id="434" w:author="Camille Leonard" w:date="2020-07-13T18:00:00Z">
            <w:rPr>
              <w:del w:id="435" w:author="Camille Leonard" w:date="2020-07-13T18:03:00Z"/>
              <w:highlight w:val="white"/>
            </w:rPr>
          </w:rPrChange>
        </w:rPr>
        <w:pPrChange w:id="436" w:author="Camille Leonard" w:date="2020-07-13T18:02:00Z">
          <w:pPr>
            <w:jc w:val="both"/>
          </w:pPr>
        </w:pPrChange>
      </w:pPr>
    </w:p>
    <w:p w14:paraId="43DD5B4A" w14:textId="7846140F" w:rsidR="00D27210" w:rsidRPr="002C4281" w:rsidRDefault="00041AFC" w:rsidP="00543028">
      <w:pPr>
        <w:spacing w:after="120"/>
        <w:jc w:val="center"/>
        <w:rPr>
          <w:highlight w:val="white"/>
          <w:rPrChange w:id="437" w:author="Camille Leonard" w:date="2020-07-13T18:00:00Z">
            <w:rPr>
              <w:highlight w:val="white"/>
            </w:rPr>
          </w:rPrChange>
        </w:rPr>
        <w:pPrChange w:id="438" w:author="Camille Leonard" w:date="2020-07-13T18:02:00Z">
          <w:pPr>
            <w:jc w:val="center"/>
          </w:pPr>
        </w:pPrChange>
      </w:pPr>
      <w:r w:rsidRPr="002C4281">
        <w:rPr>
          <w:noProof/>
          <w:rPrChange w:id="439" w:author="Camille Leonard" w:date="2020-07-13T18:00:00Z">
            <w:rPr>
              <w:noProof/>
            </w:rPr>
          </w:rPrChange>
        </w:rPr>
        <w:drawing>
          <wp:inline distT="0" distB="0" distL="0" distR="0" wp14:anchorId="3F3B3A5B" wp14:editId="01CBB03A">
            <wp:extent cx="4572000" cy="4226218"/>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4226218"/>
                    </a:xfrm>
                    <a:prstGeom prst="rect">
                      <a:avLst/>
                    </a:prstGeom>
                  </pic:spPr>
                </pic:pic>
              </a:graphicData>
            </a:graphic>
          </wp:inline>
        </w:drawing>
      </w:r>
      <w:r w:rsidRPr="002C4281">
        <w:rPr>
          <w:noProof/>
          <w:rPrChange w:id="440" w:author="Camille Leonard" w:date="2020-07-13T18:00:00Z">
            <w:rPr>
              <w:noProof/>
            </w:rPr>
          </w:rPrChange>
        </w:rPr>
        <w:t xml:space="preserve"> </w:t>
      </w:r>
      <w:r w:rsidR="00D27210" w:rsidRPr="002C4281">
        <w:rPr>
          <w:noProof/>
          <w:rPrChange w:id="441" w:author="Camille Leonard" w:date="2020-07-13T18:00:00Z">
            <w:rPr>
              <w:noProof/>
            </w:rPr>
          </w:rPrChange>
        </w:rPr>
        <mc:AlternateContent>
          <mc:Choice Requires="wps">
            <w:drawing>
              <wp:anchor distT="0" distB="0" distL="114300" distR="114300" simplePos="0" relativeHeight="251668480" behindDoc="0" locked="0" layoutInCell="1" allowOverlap="1" wp14:anchorId="6433F6FA" wp14:editId="56258A2C">
                <wp:simplePos x="0" y="0"/>
                <wp:positionH relativeFrom="column">
                  <wp:posOffset>3771900</wp:posOffset>
                </wp:positionH>
                <wp:positionV relativeFrom="paragraph">
                  <wp:posOffset>2209800</wp:posOffset>
                </wp:positionV>
                <wp:extent cx="1562100" cy="266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noFill/>
                        </a:ln>
                      </wps:spPr>
                      <wps:txbx>
                        <w:txbxContent>
                          <w:p w14:paraId="5F3A9489" w14:textId="77777777" w:rsidR="00D27210" w:rsidRPr="00041AFC" w:rsidRDefault="00D27210" w:rsidP="00D27210">
                            <w:pPr>
                              <w:rPr>
                                <w:b/>
                                <w:bCs/>
                              </w:rPr>
                            </w:pPr>
                            <w:proofErr w:type="spellStart"/>
                            <w:r w:rsidRPr="00041AFC">
                              <w:rPr>
                                <w:b/>
                                <w:bCs/>
                              </w:rPr>
                              <w:t>BoxCox</w:t>
                            </w:r>
                            <w:proofErr w:type="spellEnd"/>
                            <w:r w:rsidRPr="00041AFC">
                              <w:rPr>
                                <w:b/>
                                <w:bCs/>
                              </w:rPr>
                              <w:t xml:space="preserv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3F6FA" id="Text Box 26" o:spid="_x0000_s1029" type="#_x0000_t202" style="position:absolute;left:0;text-align:left;margin-left:297pt;margin-top:174pt;width:123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" fillcolor="white [3201]" stroked="f" strokeweight=".5pt">
                <v:textbox>
                  <w:txbxContent>
                    <w:p w14:paraId="5F3A9489" w14:textId="77777777" w:rsidR="00D27210" w:rsidRPr="00041AFC" w:rsidRDefault="00D27210" w:rsidP="00D27210">
                      <w:pPr>
                        <w:rPr>
                          <w:b/>
                          <w:bCs/>
                        </w:rPr>
                      </w:pPr>
                      <w:proofErr w:type="spellStart"/>
                      <w:r w:rsidRPr="00041AFC">
                        <w:rPr>
                          <w:b/>
                          <w:bCs/>
                        </w:rPr>
                        <w:t>BoxCox</w:t>
                      </w:r>
                      <w:proofErr w:type="spellEnd"/>
                      <w:r w:rsidRPr="00041AFC">
                        <w:rPr>
                          <w:b/>
                          <w:bCs/>
                        </w:rPr>
                        <w:t xml:space="preserve"> Plot</w:t>
                      </w:r>
                    </w:p>
                  </w:txbxContent>
                </v:textbox>
              </v:shape>
            </w:pict>
          </mc:Fallback>
        </mc:AlternateContent>
      </w:r>
    </w:p>
    <w:p w14:paraId="5195819F" w14:textId="709A9D91" w:rsidR="000946CF" w:rsidRPr="002C4281" w:rsidRDefault="000946CF" w:rsidP="00543028">
      <w:pPr>
        <w:spacing w:after="120"/>
        <w:jc w:val="both"/>
        <w:rPr>
          <w:highlight w:val="white"/>
          <w:rPrChange w:id="442" w:author="Camille Leonard" w:date="2020-07-13T18:00:00Z">
            <w:rPr>
              <w:highlight w:val="white"/>
            </w:rPr>
          </w:rPrChange>
        </w:rPr>
        <w:pPrChange w:id="443" w:author="Camille Leonard" w:date="2020-07-13T18:02:00Z">
          <w:pPr>
            <w:jc w:val="both"/>
          </w:pPr>
        </w:pPrChange>
      </w:pPr>
      <w:r w:rsidRPr="002C4281">
        <w:rPr>
          <w:highlight w:val="white"/>
          <w:rPrChange w:id="444" w:author="Camille Leonard" w:date="2020-07-13T18:00:00Z">
            <w:rPr>
              <w:highlight w:val="white"/>
            </w:rPr>
          </w:rPrChange>
        </w:rPr>
        <w:t>Figure 1</w:t>
      </w:r>
      <w:r w:rsidR="00A56E5C" w:rsidRPr="002C4281">
        <w:rPr>
          <w:highlight w:val="white"/>
          <w:rPrChange w:id="445" w:author="Camille Leonard" w:date="2020-07-13T18:00:00Z">
            <w:rPr>
              <w:highlight w:val="white"/>
            </w:rPr>
          </w:rPrChange>
        </w:rPr>
        <w:t>2</w:t>
      </w:r>
      <w:r w:rsidRPr="002C4281">
        <w:rPr>
          <w:highlight w:val="white"/>
          <w:rPrChange w:id="446" w:author="Camille Leonard" w:date="2020-07-13T18:00:00Z">
            <w:rPr>
              <w:highlight w:val="white"/>
            </w:rPr>
          </w:rPrChange>
        </w:rPr>
        <w:t xml:space="preserve"> </w:t>
      </w:r>
      <w:del w:id="447" w:author="Camille Leonard" w:date="2020-07-13T20:45:00Z">
        <w:r w:rsidRPr="002C4281" w:rsidDel="003920B7">
          <w:rPr>
            <w:highlight w:val="white"/>
            <w:rPrChange w:id="448" w:author="Camille Leonard" w:date="2020-07-13T18:00:00Z">
              <w:rPr>
                <w:highlight w:val="white"/>
              </w:rPr>
            </w:rPrChange>
          </w:rPr>
          <w:delText>-</w:delText>
        </w:r>
      </w:del>
      <w:ins w:id="449" w:author="Camille Leonard" w:date="2020-07-13T20:45:00Z">
        <w:r w:rsidR="003920B7">
          <w:rPr>
            <w:highlight w:val="white"/>
          </w:rPr>
          <w:t>–</w:t>
        </w:r>
      </w:ins>
      <w:r w:rsidRPr="002C4281">
        <w:rPr>
          <w:highlight w:val="white"/>
          <w:rPrChange w:id="450" w:author="Camille Leonard" w:date="2020-07-13T18:00:00Z">
            <w:rPr>
              <w:highlight w:val="white"/>
            </w:rPr>
          </w:rPrChange>
        </w:rPr>
        <w:t xml:space="preserve"> </w:t>
      </w:r>
      <w:r w:rsidRPr="002C4281">
        <w:rPr>
          <w:rPrChange w:id="451" w:author="Camille Leonard" w:date="2020-07-13T18:00:00Z">
            <w:rPr/>
          </w:rPrChange>
        </w:rPr>
        <w:t>Model</w:t>
      </w:r>
      <w:ins w:id="452" w:author="Camille Leonard" w:date="2020-07-13T20:45:00Z">
        <w:r w:rsidR="003920B7">
          <w:t>_</w:t>
        </w:r>
      </w:ins>
      <w:del w:id="453" w:author="Camille Leonard" w:date="2020-07-13T20:45:00Z">
        <w:r w:rsidRPr="002C4281" w:rsidDel="003920B7">
          <w:rPr>
            <w:rPrChange w:id="454" w:author="Camille Leonard" w:date="2020-07-13T18:00:00Z">
              <w:rPr/>
            </w:rPrChange>
          </w:rPr>
          <w:delText xml:space="preserve"> </w:delText>
        </w:r>
      </w:del>
      <w:r w:rsidRPr="002C4281">
        <w:rPr>
          <w:rPrChange w:id="455" w:author="Camille Leonard" w:date="2020-07-13T18:00:00Z">
            <w:rPr/>
          </w:rPrChange>
        </w:rPr>
        <w:t>2</w:t>
      </w:r>
      <w:ins w:id="456" w:author="Camille Leonard" w:date="2020-07-13T20:45:00Z">
        <w:r w:rsidR="003920B7">
          <w:t>t</w:t>
        </w:r>
      </w:ins>
      <w:r w:rsidRPr="002C4281">
        <w:rPr>
          <w:rPrChange w:id="457" w:author="Camille Leonard" w:date="2020-07-13T18:00:00Z">
            <w:rPr/>
          </w:rPrChange>
        </w:rPr>
        <w:t xml:space="preserve"> </w:t>
      </w:r>
      <w:del w:id="458" w:author="Camille Leonard" w:date="2020-07-13T20:45:00Z">
        <w:r w:rsidRPr="002C4281" w:rsidDel="003920B7">
          <w:rPr>
            <w:rPrChange w:id="459" w:author="Camille Leonard" w:date="2020-07-13T18:00:00Z">
              <w:rPr/>
            </w:rPrChange>
          </w:rPr>
          <w:delText xml:space="preserve">transformed </w:delText>
        </w:r>
      </w:del>
      <w:r w:rsidRPr="002C4281">
        <w:rPr>
          <w:rPrChange w:id="460" w:author="Camille Leonard" w:date="2020-07-13T18:00:00Z">
            <w:rPr/>
          </w:rPrChange>
        </w:rPr>
        <w:t>regression assumption plots.</w:t>
      </w:r>
    </w:p>
    <w:p w14:paraId="0B943272" w14:textId="367A327F" w:rsidR="007C4CA2" w:rsidRPr="002C4281" w:rsidRDefault="007C4CA2" w:rsidP="00543028">
      <w:pPr>
        <w:pStyle w:val="Heading4"/>
        <w:spacing w:before="0" w:after="120"/>
        <w:jc w:val="both"/>
        <w:rPr>
          <w:color w:val="000000"/>
          <w:sz w:val="22"/>
          <w:szCs w:val="22"/>
          <w:rPrChange w:id="461" w:author="Camille Leonard" w:date="2020-07-13T18:00:00Z">
            <w:rPr>
              <w:color w:val="000000"/>
            </w:rPr>
          </w:rPrChange>
        </w:rPr>
        <w:pPrChange w:id="462" w:author="Camille Leonard" w:date="2020-07-13T18:02:00Z">
          <w:pPr>
            <w:pStyle w:val="Heading4"/>
            <w:spacing w:before="0" w:after="0"/>
            <w:jc w:val="both"/>
          </w:pPr>
        </w:pPrChange>
      </w:pPr>
      <w:bookmarkStart w:id="463" w:name="_8fvcqd7cd9x" w:colFirst="0" w:colLast="0"/>
      <w:bookmarkEnd w:id="463"/>
      <w:r w:rsidRPr="002C4281">
        <w:rPr>
          <w:b/>
          <w:bCs/>
          <w:color w:val="000000"/>
          <w:sz w:val="22"/>
          <w:szCs w:val="22"/>
          <w:rPrChange w:id="464" w:author="Camille Leonard" w:date="2020-07-13T18:00:00Z">
            <w:rPr>
              <w:b/>
              <w:bCs/>
              <w:color w:val="000000"/>
            </w:rPr>
          </w:rPrChange>
        </w:rPr>
        <w:t xml:space="preserve">Section 4 - </w:t>
      </w:r>
      <w:r w:rsidR="00884677" w:rsidRPr="002C4281">
        <w:rPr>
          <w:b/>
          <w:bCs/>
          <w:color w:val="000000"/>
          <w:sz w:val="22"/>
          <w:szCs w:val="22"/>
          <w:rPrChange w:id="465" w:author="Camille Leonard" w:date="2020-07-13T18:00:00Z">
            <w:rPr>
              <w:b/>
              <w:bCs/>
              <w:color w:val="000000"/>
            </w:rPr>
          </w:rPrChange>
        </w:rPr>
        <w:t>Summary of Findings</w:t>
      </w:r>
      <w:r w:rsidR="00884677" w:rsidRPr="002C4281">
        <w:rPr>
          <w:color w:val="000000"/>
          <w:sz w:val="22"/>
          <w:szCs w:val="22"/>
          <w:rPrChange w:id="466" w:author="Camille Leonard" w:date="2020-07-13T18:00:00Z">
            <w:rPr>
              <w:color w:val="000000"/>
            </w:rPr>
          </w:rPrChange>
        </w:rPr>
        <w:t xml:space="preserve"> </w:t>
      </w:r>
    </w:p>
    <w:p w14:paraId="4D9D6F45" w14:textId="277AFF56" w:rsidR="00700C35" w:rsidRPr="00CE41EC" w:rsidRDefault="00700C35" w:rsidP="00700C35">
      <w:pPr>
        <w:spacing w:after="120"/>
        <w:jc w:val="both"/>
        <w:rPr>
          <w:moveTo w:id="467" w:author="Camille Leonard" w:date="2020-07-13T20:53:00Z"/>
          <w:highlight w:val="white"/>
        </w:rPr>
      </w:pPr>
      <w:ins w:id="468" w:author="Camille Leonard" w:date="2020-07-13T20:57:00Z">
        <w:r>
          <w:rPr>
            <w:highlight w:val="white"/>
          </w:rPr>
          <w:t xml:space="preserve">Forward selection and stepwise regression </w:t>
        </w:r>
      </w:ins>
      <w:ins w:id="469" w:author="Camille Leonard" w:date="2020-07-13T20:56:00Z">
        <w:r>
          <w:rPr>
            <w:highlight w:val="white"/>
          </w:rPr>
          <w:t>suggested a model containing predictors x1 (displacement) and x6(</w:t>
        </w:r>
        <w:proofErr w:type="spellStart"/>
        <w:r>
          <w:rPr>
            <w:highlight w:val="white"/>
          </w:rPr>
          <w:t>carburator</w:t>
        </w:r>
        <w:proofErr w:type="spellEnd"/>
        <w:r>
          <w:rPr>
            <w:highlight w:val="white"/>
          </w:rPr>
          <w:t xml:space="preserve"> barrels) </w:t>
        </w:r>
      </w:ins>
      <w:ins w:id="470" w:author="Camille Leonard" w:date="2020-07-13T20:57:00Z">
        <w:r>
          <w:rPr>
            <w:highlight w:val="white"/>
          </w:rPr>
          <w:t>would best model gas mileage</w:t>
        </w:r>
      </w:ins>
      <w:ins w:id="471" w:author="Camille Leonard" w:date="2020-07-13T20:58:00Z">
        <w:r>
          <w:rPr>
            <w:highlight w:val="white"/>
          </w:rPr>
          <w:t xml:space="preserve">. Backward elimination </w:t>
        </w:r>
        <w:r>
          <w:rPr>
            <w:highlight w:val="white"/>
          </w:rPr>
          <w:lastRenderedPageBreak/>
          <w:t xml:space="preserve">suggested a model containing predictors x5(rear axle </w:t>
        </w:r>
        <w:proofErr w:type="spellStart"/>
        <w:r>
          <w:rPr>
            <w:highlight w:val="white"/>
          </w:rPr>
          <w:t>raito</w:t>
        </w:r>
        <w:proofErr w:type="spellEnd"/>
        <w:r>
          <w:rPr>
            <w:highlight w:val="white"/>
          </w:rPr>
          <w:t xml:space="preserve">), x8(overall length), and x10(weight) would best model gas mileage. </w:t>
        </w:r>
      </w:ins>
      <w:ins w:id="472" w:author="Camille Leonard" w:date="2020-07-13T21:00:00Z">
        <w:r>
          <w:rPr>
            <w:highlight w:val="white"/>
          </w:rPr>
          <w:t xml:space="preserve">The two initial models were created: </w:t>
        </w:r>
        <w:r>
          <w:t xml:space="preserve">module_1 </w:t>
        </w:r>
        <w:r w:rsidRPr="00CE41EC">
          <w:t xml:space="preserve">y = </w:t>
        </w:r>
        <w:r>
          <w:t xml:space="preserve"> 32.884551 - 0.053148(</w:t>
        </w:r>
        <w:r w:rsidRPr="00CE41EC">
          <w:t>x1</w:t>
        </w:r>
        <w:r>
          <w:t>)</w:t>
        </w:r>
        <w:r w:rsidRPr="00CE41EC">
          <w:t xml:space="preserve"> + </w:t>
        </w:r>
        <w:r>
          <w:t>0.959223(</w:t>
        </w:r>
        <w:r w:rsidRPr="00CE41EC">
          <w:t>x6</w:t>
        </w:r>
        <w:r>
          <w:t>)</w:t>
        </w:r>
        <w:r>
          <w:t xml:space="preserve"> and model_2 </w:t>
        </w:r>
      </w:ins>
      <w:ins w:id="473" w:author="Camille Leonard" w:date="2020-07-13T21:01:00Z">
        <w:r w:rsidRPr="00CE41EC">
          <w:t xml:space="preserve">y = </w:t>
        </w:r>
        <w:r>
          <w:t>5.010946 + 2.625031(</w:t>
        </w:r>
        <w:r w:rsidRPr="00CE41EC">
          <w:t>x</w:t>
        </w:r>
        <w:r>
          <w:t>5)</w:t>
        </w:r>
        <w:r w:rsidRPr="00CE41EC">
          <w:t xml:space="preserve"> + </w:t>
        </w:r>
        <w:r>
          <w:t>0.211874(</w:t>
        </w:r>
        <w:r w:rsidRPr="00CE41EC">
          <w:t>x</w:t>
        </w:r>
        <w:r>
          <w:t>8) – 0.009334(x10)</w:t>
        </w:r>
        <w:r w:rsidRPr="00CE41EC">
          <w:t>.</w:t>
        </w:r>
      </w:ins>
      <w:moveToRangeStart w:id="474" w:author="Camille Leonard" w:date="2020-07-13T20:53:00Z" w:name="move45565998"/>
      <w:moveTo w:id="475" w:author="Camille Leonard" w:date="2020-07-13T20:53:00Z">
        <w:del w:id="476" w:author="Camille Leonard" w:date="2020-07-13T20:59:00Z">
          <w:r w:rsidRPr="00CE41EC" w:rsidDel="00700C35">
            <w:rPr>
              <w:highlight w:val="white"/>
            </w:rPr>
            <w:delText xml:space="preserve">After performing a model summary for each model we found out that in model 1, predictor x6 was insignificant and thus removed it from the model. Predictors in model 2 were all significant. A log transformation was performed on each model. </w:delText>
          </w:r>
        </w:del>
      </w:moveTo>
    </w:p>
    <w:moveToRangeEnd w:id="474"/>
    <w:p w14:paraId="5F655853" w14:textId="3F5EA6B2" w:rsidR="004750B0" w:rsidRDefault="00700C35" w:rsidP="00543028">
      <w:pPr>
        <w:spacing w:after="120"/>
        <w:jc w:val="both"/>
        <w:rPr>
          <w:ins w:id="477" w:author="Camille Leonard" w:date="2020-07-13T21:02:00Z"/>
          <w:highlight w:val="white"/>
        </w:rPr>
      </w:pPr>
      <w:ins w:id="478" w:author="Camille Leonard" w:date="2020-07-13T20:59:00Z">
        <w:r>
          <w:rPr>
            <w:highlight w:val="white"/>
          </w:rPr>
          <w:t>H</w:t>
        </w:r>
      </w:ins>
      <w:ins w:id="479" w:author="Camille Leonard" w:date="2020-07-13T20:51:00Z">
        <w:r>
          <w:rPr>
            <w:highlight w:val="white"/>
          </w:rPr>
          <w:t>ypothesis testing</w:t>
        </w:r>
      </w:ins>
      <w:ins w:id="480" w:author="Camille Leonard" w:date="2020-07-13T20:59:00Z">
        <w:r>
          <w:rPr>
            <w:highlight w:val="white"/>
          </w:rPr>
          <w:t xml:space="preserve"> supported dropping x6 as a predictor</w:t>
        </w:r>
      </w:ins>
      <w:ins w:id="481" w:author="Camille Leonard" w:date="2020-07-13T21:01:00Z">
        <w:r w:rsidR="004750B0">
          <w:rPr>
            <w:highlight w:val="white"/>
          </w:rPr>
          <w:t xml:space="preserve"> from model_1. Testing of </w:t>
        </w:r>
      </w:ins>
      <w:ins w:id="482" w:author="Camille Leonard" w:date="2020-07-13T21:02:00Z">
        <w:r w:rsidR="004750B0">
          <w:rPr>
            <w:highlight w:val="white"/>
          </w:rPr>
          <w:t>the regression assumptions determined both model_1r and model_2 did no</w:t>
        </w:r>
      </w:ins>
      <w:ins w:id="483" w:author="Camille Leonard" w:date="2020-07-13T21:03:00Z">
        <w:r w:rsidR="004750B0">
          <w:rPr>
            <w:highlight w:val="white"/>
          </w:rPr>
          <w:t>t</w:t>
        </w:r>
      </w:ins>
      <w:ins w:id="484" w:author="Camille Leonard" w:date="2020-07-13T21:02:00Z">
        <w:r w:rsidR="004750B0">
          <w:rPr>
            <w:highlight w:val="white"/>
          </w:rPr>
          <w:t xml:space="preserve"> meet the constant variance assumption</w:t>
        </w:r>
      </w:ins>
      <w:ins w:id="485" w:author="Camille Leonard" w:date="2020-07-13T20:59:00Z">
        <w:r>
          <w:rPr>
            <w:highlight w:val="white"/>
          </w:rPr>
          <w:t xml:space="preserve"> </w:t>
        </w:r>
      </w:ins>
      <w:ins w:id="486" w:author="Camille Leonard" w:date="2020-07-13T20:51:00Z">
        <w:r>
          <w:rPr>
            <w:highlight w:val="white"/>
          </w:rPr>
          <w:t>and</w:t>
        </w:r>
      </w:ins>
      <w:ins w:id="487" w:author="Camille Leonard" w:date="2020-07-13T21:03:00Z">
        <w:r w:rsidR="004750B0">
          <w:rPr>
            <w:highlight w:val="white"/>
          </w:rPr>
          <w:t>,</w:t>
        </w:r>
      </w:ins>
      <w:ins w:id="488" w:author="Camille Leonard" w:date="2020-07-13T20:51:00Z">
        <w:r>
          <w:rPr>
            <w:highlight w:val="white"/>
          </w:rPr>
          <w:t xml:space="preserve"> </w:t>
        </w:r>
      </w:ins>
      <w:ins w:id="489" w:author="Camille Leonard" w:date="2020-07-13T21:02:00Z">
        <w:r w:rsidR="004750B0">
          <w:rPr>
            <w:highlight w:val="white"/>
          </w:rPr>
          <w:t>therefore</w:t>
        </w:r>
      </w:ins>
      <w:ins w:id="490" w:author="Camille Leonard" w:date="2020-07-13T21:03:00Z">
        <w:r w:rsidR="004750B0">
          <w:rPr>
            <w:highlight w:val="white"/>
          </w:rPr>
          <w:t>,</w:t>
        </w:r>
      </w:ins>
      <w:ins w:id="491" w:author="Camille Leonard" w:date="2020-07-13T21:02:00Z">
        <w:r w:rsidR="004750B0">
          <w:rPr>
            <w:highlight w:val="white"/>
          </w:rPr>
          <w:t xml:space="preserve"> needed </w:t>
        </w:r>
      </w:ins>
      <w:ins w:id="492" w:author="Camille Leonard" w:date="2020-07-13T20:51:00Z">
        <w:r>
          <w:rPr>
            <w:highlight w:val="white"/>
          </w:rPr>
          <w:t>transformations</w:t>
        </w:r>
      </w:ins>
      <w:ins w:id="493" w:author="Camille Leonard" w:date="2020-07-13T21:02:00Z">
        <w:r w:rsidR="004750B0">
          <w:rPr>
            <w:highlight w:val="white"/>
          </w:rPr>
          <w:t xml:space="preserve">. </w:t>
        </w:r>
      </w:ins>
    </w:p>
    <w:p w14:paraId="242BAB35" w14:textId="02610765" w:rsidR="00436A81" w:rsidRPr="002C4281" w:rsidRDefault="004750B0" w:rsidP="00543028">
      <w:pPr>
        <w:spacing w:after="120"/>
        <w:jc w:val="both"/>
        <w:rPr>
          <w:highlight w:val="white"/>
          <w:rPrChange w:id="494" w:author="Camille Leonard" w:date="2020-07-13T18:00:00Z">
            <w:rPr>
              <w:highlight w:val="white"/>
            </w:rPr>
          </w:rPrChange>
        </w:rPr>
        <w:pPrChange w:id="495" w:author="Camille Leonard" w:date="2020-07-13T18:02:00Z">
          <w:pPr>
            <w:jc w:val="both"/>
          </w:pPr>
        </w:pPrChange>
      </w:pPr>
      <w:ins w:id="496" w:author="Camille Leonard" w:date="2020-07-13T21:02:00Z">
        <w:r>
          <w:rPr>
            <w:highlight w:val="white"/>
          </w:rPr>
          <w:t>The</w:t>
        </w:r>
      </w:ins>
      <w:ins w:id="497" w:author="Camille Leonard" w:date="2020-07-13T20:51:00Z">
        <w:r w:rsidR="00700C35">
          <w:rPr>
            <w:highlight w:val="white"/>
          </w:rPr>
          <w:t xml:space="preserve"> two final models chosen for comparison. </w:t>
        </w:r>
      </w:ins>
      <w:del w:id="498" w:author="Camille Leonard" w:date="2020-07-13T20:47:00Z">
        <w:r w:rsidR="00436A81" w:rsidRPr="002C4281" w:rsidDel="003920B7">
          <w:rPr>
            <w:highlight w:val="white"/>
            <w:rPrChange w:id="499" w:author="Camille Leonard" w:date="2020-07-13T18:00:00Z">
              <w:rPr>
                <w:highlight w:val="white"/>
              </w:rPr>
            </w:rPrChange>
          </w:rPr>
          <w:delText xml:space="preserve">Two </w:delText>
        </w:r>
      </w:del>
      <w:ins w:id="500" w:author="Camille Leonard" w:date="2020-07-13T20:51:00Z">
        <w:r w:rsidR="00700C35">
          <w:rPr>
            <w:highlight w:val="white"/>
          </w:rPr>
          <w:t xml:space="preserve">The models were </w:t>
        </w:r>
      </w:ins>
      <w:del w:id="501" w:author="Camille Leonard" w:date="2020-07-13T20:47:00Z">
        <w:r w:rsidR="00436A81" w:rsidRPr="002C4281" w:rsidDel="003920B7">
          <w:rPr>
            <w:highlight w:val="white"/>
            <w:rPrChange w:id="502" w:author="Camille Leonard" w:date="2020-07-13T18:00:00Z">
              <w:rPr>
                <w:highlight w:val="white"/>
              </w:rPr>
            </w:rPrChange>
          </w:rPr>
          <w:delText xml:space="preserve">models </w:delText>
        </w:r>
      </w:del>
      <w:del w:id="503" w:author="Camille Leonard" w:date="2020-07-13T20:51:00Z">
        <w:r w:rsidR="00436A81" w:rsidRPr="002C4281" w:rsidDel="00700C35">
          <w:rPr>
            <w:highlight w:val="white"/>
            <w:rPrChange w:id="504" w:author="Camille Leonard" w:date="2020-07-13T18:00:00Z">
              <w:rPr>
                <w:highlight w:val="white"/>
              </w:rPr>
            </w:rPrChange>
          </w:rPr>
          <w:delText>were compared</w:delText>
        </w:r>
      </w:del>
      <w:del w:id="505" w:author="Camille Leonard" w:date="2020-07-13T20:50:00Z">
        <w:r w:rsidR="00436A81" w:rsidRPr="002C4281" w:rsidDel="00700C35">
          <w:rPr>
            <w:highlight w:val="white"/>
            <w:rPrChange w:id="506" w:author="Camille Leonard" w:date="2020-07-13T18:00:00Z">
              <w:rPr>
                <w:highlight w:val="white"/>
              </w:rPr>
            </w:rPrChange>
          </w:rPr>
          <w:delText>, model</w:delText>
        </w:r>
      </w:del>
      <w:del w:id="507" w:author="Camille Leonard" w:date="2020-07-13T20:47:00Z">
        <w:r w:rsidR="00436A81" w:rsidRPr="002C4281" w:rsidDel="003920B7">
          <w:rPr>
            <w:highlight w:val="white"/>
            <w:rPrChange w:id="508" w:author="Camille Leonard" w:date="2020-07-13T18:00:00Z">
              <w:rPr>
                <w:highlight w:val="white"/>
              </w:rPr>
            </w:rPrChange>
          </w:rPr>
          <w:delText xml:space="preserve"> </w:delText>
        </w:r>
      </w:del>
      <w:del w:id="509" w:author="Camille Leonard" w:date="2020-07-13T20:50:00Z">
        <w:r w:rsidR="00436A81" w:rsidRPr="002C4281" w:rsidDel="00700C35">
          <w:rPr>
            <w:highlight w:val="white"/>
            <w:rPrChange w:id="510" w:author="Camille Leonard" w:date="2020-07-13T18:00:00Z">
              <w:rPr>
                <w:highlight w:val="white"/>
              </w:rPr>
            </w:rPrChange>
          </w:rPr>
          <w:delText>1</w:delText>
        </w:r>
      </w:del>
      <w:ins w:id="511" w:author="Camille Leonard" w:date="2020-07-13T20:47:00Z">
        <w:r w:rsidR="003920B7">
          <w:rPr>
            <w:highlight w:val="white"/>
          </w:rPr>
          <w:t>model_1rt</w:t>
        </w:r>
      </w:ins>
      <w:r w:rsidR="00436A81" w:rsidRPr="002C4281">
        <w:rPr>
          <w:highlight w:val="white"/>
          <w:rPrChange w:id="512" w:author="Camille Leonard" w:date="2020-07-13T18:00:00Z">
            <w:rPr>
              <w:highlight w:val="white"/>
            </w:rPr>
          </w:rPrChange>
        </w:rPr>
        <w:t xml:space="preserve"> </w:t>
      </w:r>
      <w:ins w:id="513" w:author="Camille Leonard" w:date="2020-07-13T20:48:00Z">
        <w:r w:rsidR="003920B7">
          <w:t>y = 3.5933710 – 0.0022069(x1)</w:t>
        </w:r>
      </w:ins>
      <w:ins w:id="514" w:author="Camille Leonard" w:date="2020-07-13T20:51:00Z">
        <w:r w:rsidR="00700C35">
          <w:t xml:space="preserve"> an</w:t>
        </w:r>
      </w:ins>
      <w:ins w:id="515" w:author="Camille Leonard" w:date="2020-07-13T20:52:00Z">
        <w:r w:rsidR="00700C35">
          <w:t xml:space="preserve">d </w:t>
        </w:r>
        <w:r w:rsidR="00700C35">
          <w:t>model_2t: y = 2.374 + 6.052E-02(x5) + 1.102E-02(x8) – 4.767E-04(x10)</w:t>
        </w:r>
      </w:ins>
      <w:ins w:id="516" w:author="Camille Leonard" w:date="2020-07-13T20:49:00Z">
        <w:r w:rsidR="003920B7">
          <w:t>.</w:t>
        </w:r>
      </w:ins>
      <w:ins w:id="517" w:author="Camille Leonard" w:date="2020-07-13T20:48:00Z">
        <w:r w:rsidR="003920B7">
          <w:t xml:space="preserve"> </w:t>
        </w:r>
      </w:ins>
      <w:del w:id="518" w:author="Camille Leonard" w:date="2020-07-13T20:49:00Z">
        <w:r w:rsidR="00436A81" w:rsidRPr="002C4281" w:rsidDel="003920B7">
          <w:rPr>
            <w:highlight w:val="white"/>
            <w:rPrChange w:id="519" w:author="Camille Leonard" w:date="2020-07-13T18:00:00Z">
              <w:rPr>
                <w:highlight w:val="white"/>
              </w:rPr>
            </w:rPrChange>
          </w:rPr>
          <w:delText xml:space="preserve">with predictors x1+x6 and model 2 which had predictors x5+x8+x10. </w:delText>
        </w:r>
      </w:del>
      <w:moveFromRangeStart w:id="520" w:author="Camille Leonard" w:date="2020-07-13T20:53:00Z" w:name="move45565998"/>
      <w:moveFrom w:id="521" w:author="Camille Leonard" w:date="2020-07-13T20:53:00Z">
        <w:r w:rsidR="00436A81" w:rsidRPr="002C4281" w:rsidDel="00700C35">
          <w:rPr>
            <w:highlight w:val="white"/>
            <w:rPrChange w:id="522" w:author="Camille Leonard" w:date="2020-07-13T18:00:00Z">
              <w:rPr>
                <w:highlight w:val="white"/>
              </w:rPr>
            </w:rPrChange>
          </w:rPr>
          <w:t>After performing a model summary for each model we found out that in model 1, predictor x6 was insignificant and thus removed it from the model. Predictors in model 2 were all significant. A log transformation was performed on each model</w:t>
        </w:r>
        <w:r w:rsidR="00D166B4" w:rsidRPr="002C4281" w:rsidDel="00700C35">
          <w:rPr>
            <w:highlight w:val="white"/>
            <w:rPrChange w:id="523" w:author="Camille Leonard" w:date="2020-07-13T18:00:00Z">
              <w:rPr>
                <w:highlight w:val="white"/>
              </w:rPr>
            </w:rPrChange>
          </w:rPr>
          <w:t>.</w:t>
        </w:r>
        <w:r w:rsidR="00436A81" w:rsidRPr="002C4281" w:rsidDel="00700C35">
          <w:rPr>
            <w:highlight w:val="white"/>
            <w:rPrChange w:id="524" w:author="Camille Leonard" w:date="2020-07-13T18:00:00Z">
              <w:rPr>
                <w:highlight w:val="white"/>
              </w:rPr>
            </w:rPrChange>
          </w:rPr>
          <w:t xml:space="preserve"> </w:t>
        </w:r>
      </w:moveFrom>
      <w:moveFromRangeEnd w:id="520"/>
    </w:p>
    <w:p w14:paraId="50D7A09A" w14:textId="2D2DD51B" w:rsidR="00436A81" w:rsidRPr="002C4281" w:rsidDel="004750B0" w:rsidRDefault="00436A81" w:rsidP="00543028">
      <w:pPr>
        <w:spacing w:after="120"/>
        <w:jc w:val="both"/>
        <w:rPr>
          <w:del w:id="525" w:author="Camille Leonard" w:date="2020-07-13T21:03:00Z"/>
          <w:highlight w:val="white"/>
          <w:rPrChange w:id="526" w:author="Camille Leonard" w:date="2020-07-13T18:00:00Z">
            <w:rPr>
              <w:del w:id="527" w:author="Camille Leonard" w:date="2020-07-13T21:03:00Z"/>
              <w:highlight w:val="white"/>
            </w:rPr>
          </w:rPrChange>
        </w:rPr>
        <w:pPrChange w:id="528" w:author="Camille Leonard" w:date="2020-07-13T18:02:00Z">
          <w:pPr>
            <w:jc w:val="both"/>
          </w:pPr>
        </w:pPrChange>
      </w:pPr>
      <w:r w:rsidRPr="002C4281">
        <w:rPr>
          <w:highlight w:val="white"/>
          <w:rPrChange w:id="529" w:author="Camille Leonard" w:date="2020-07-13T18:00:00Z">
            <w:rPr>
              <w:highlight w:val="white"/>
            </w:rPr>
          </w:rPrChange>
        </w:rPr>
        <w:t>The summary statistics, specifically the R</w:t>
      </w:r>
      <w:r w:rsidRPr="002C4281">
        <w:rPr>
          <w:highlight w:val="white"/>
          <w:vertAlign w:val="superscript"/>
          <w:rPrChange w:id="530" w:author="Camille Leonard" w:date="2020-07-13T18:00:00Z">
            <w:rPr>
              <w:highlight w:val="white"/>
              <w:vertAlign w:val="superscript"/>
            </w:rPr>
          </w:rPrChange>
        </w:rPr>
        <w:t>2</w:t>
      </w:r>
      <w:r w:rsidRPr="002C4281">
        <w:rPr>
          <w:highlight w:val="white"/>
          <w:rPrChange w:id="531" w:author="Camille Leonard" w:date="2020-07-13T18:00:00Z">
            <w:rPr>
              <w:highlight w:val="white"/>
            </w:rPr>
          </w:rPrChange>
        </w:rPr>
        <w:softHyphen/>
      </w:r>
      <w:r w:rsidRPr="002C4281">
        <w:rPr>
          <w:highlight w:val="white"/>
          <w:vertAlign w:val="subscript"/>
          <w:rPrChange w:id="532" w:author="Camille Leonard" w:date="2020-07-13T18:00:00Z">
            <w:rPr>
              <w:highlight w:val="white"/>
              <w:vertAlign w:val="subscript"/>
            </w:rPr>
          </w:rPrChange>
        </w:rPr>
        <w:t>adj</w:t>
      </w:r>
      <w:r w:rsidRPr="002C4281">
        <w:rPr>
          <w:highlight w:val="white"/>
          <w:rPrChange w:id="533" w:author="Camille Leonard" w:date="2020-07-13T18:00:00Z">
            <w:rPr>
              <w:highlight w:val="white"/>
            </w:rPr>
          </w:rPrChange>
        </w:rPr>
        <w:t>, of the finalized model</w:t>
      </w:r>
      <w:ins w:id="534" w:author="Camille Leonard" w:date="2020-07-13T20:53:00Z">
        <w:r w:rsidR="00700C35">
          <w:rPr>
            <w:highlight w:val="white"/>
          </w:rPr>
          <w:t>_</w:t>
        </w:r>
      </w:ins>
      <w:del w:id="535" w:author="Camille Leonard" w:date="2020-07-13T20:53:00Z">
        <w:r w:rsidRPr="002C4281" w:rsidDel="00700C35">
          <w:rPr>
            <w:highlight w:val="white"/>
            <w:rPrChange w:id="536" w:author="Camille Leonard" w:date="2020-07-13T18:00:00Z">
              <w:rPr>
                <w:highlight w:val="white"/>
              </w:rPr>
            </w:rPrChange>
          </w:rPr>
          <w:delText xml:space="preserve"> </w:delText>
        </w:r>
      </w:del>
      <w:r w:rsidRPr="002C4281">
        <w:rPr>
          <w:highlight w:val="white"/>
          <w:rPrChange w:id="537" w:author="Camille Leonard" w:date="2020-07-13T18:00:00Z">
            <w:rPr>
              <w:highlight w:val="white"/>
            </w:rPr>
          </w:rPrChange>
        </w:rPr>
        <w:t>1</w:t>
      </w:r>
      <w:ins w:id="538" w:author="Camille Leonard" w:date="2020-07-13T20:53:00Z">
        <w:r w:rsidR="00700C35">
          <w:rPr>
            <w:highlight w:val="white"/>
          </w:rPr>
          <w:t>rt</w:t>
        </w:r>
      </w:ins>
      <w:r w:rsidRPr="002C4281">
        <w:rPr>
          <w:highlight w:val="white"/>
          <w:rPrChange w:id="539" w:author="Camille Leonard" w:date="2020-07-13T18:00:00Z">
            <w:rPr>
              <w:highlight w:val="white"/>
            </w:rPr>
          </w:rPrChange>
        </w:rPr>
        <w:t xml:space="preserve"> and model</w:t>
      </w:r>
      <w:ins w:id="540" w:author="Camille Leonard" w:date="2020-07-13T20:53:00Z">
        <w:r w:rsidR="00700C35">
          <w:rPr>
            <w:highlight w:val="white"/>
          </w:rPr>
          <w:t>_</w:t>
        </w:r>
      </w:ins>
      <w:del w:id="541" w:author="Camille Leonard" w:date="2020-07-13T20:53:00Z">
        <w:r w:rsidRPr="002C4281" w:rsidDel="00700C35">
          <w:rPr>
            <w:highlight w:val="white"/>
            <w:rPrChange w:id="542" w:author="Camille Leonard" w:date="2020-07-13T18:00:00Z">
              <w:rPr>
                <w:highlight w:val="white"/>
              </w:rPr>
            </w:rPrChange>
          </w:rPr>
          <w:delText xml:space="preserve"> </w:delText>
        </w:r>
      </w:del>
      <w:r w:rsidRPr="002C4281">
        <w:rPr>
          <w:highlight w:val="white"/>
          <w:rPrChange w:id="543" w:author="Camille Leonard" w:date="2020-07-13T18:00:00Z">
            <w:rPr>
              <w:highlight w:val="white"/>
            </w:rPr>
          </w:rPrChange>
        </w:rPr>
        <w:t>2</w:t>
      </w:r>
      <w:ins w:id="544" w:author="Camille Leonard" w:date="2020-07-13T20:53:00Z">
        <w:r w:rsidR="00700C35">
          <w:rPr>
            <w:highlight w:val="white"/>
          </w:rPr>
          <w:t>t</w:t>
        </w:r>
      </w:ins>
      <w:r w:rsidRPr="002C4281">
        <w:rPr>
          <w:highlight w:val="white"/>
          <w:rPrChange w:id="545" w:author="Camille Leonard" w:date="2020-07-13T18:00:00Z">
            <w:rPr>
              <w:highlight w:val="white"/>
            </w:rPr>
          </w:rPrChange>
        </w:rPr>
        <w:t xml:space="preserve"> were compared. </w:t>
      </w:r>
    </w:p>
    <w:p w14:paraId="7B390B4F" w14:textId="7408C976" w:rsidR="00436A81" w:rsidRPr="002C4281" w:rsidRDefault="00436A81" w:rsidP="00543028">
      <w:pPr>
        <w:spacing w:after="120"/>
        <w:jc w:val="both"/>
        <w:rPr>
          <w:rPrChange w:id="546" w:author="Camille Leonard" w:date="2020-07-13T18:00:00Z">
            <w:rPr/>
          </w:rPrChange>
        </w:rPr>
        <w:pPrChange w:id="547" w:author="Camille Leonard" w:date="2020-07-13T18:02:00Z">
          <w:pPr>
            <w:jc w:val="both"/>
          </w:pPr>
        </w:pPrChange>
      </w:pPr>
      <w:r w:rsidRPr="002C4281">
        <w:rPr>
          <w:highlight w:val="white"/>
          <w:rPrChange w:id="548" w:author="Camille Leonard" w:date="2020-07-13T18:00:00Z">
            <w:rPr>
              <w:highlight w:val="white"/>
            </w:rPr>
          </w:rPrChange>
        </w:rPr>
        <w:t>Model</w:t>
      </w:r>
      <w:ins w:id="549" w:author="Camille Leonard" w:date="2020-07-13T20:53:00Z">
        <w:r w:rsidR="00700C35">
          <w:rPr>
            <w:highlight w:val="white"/>
          </w:rPr>
          <w:t>_</w:t>
        </w:r>
      </w:ins>
      <w:del w:id="550" w:author="Camille Leonard" w:date="2020-07-13T20:53:00Z">
        <w:r w:rsidRPr="002C4281" w:rsidDel="00700C35">
          <w:rPr>
            <w:highlight w:val="white"/>
            <w:rPrChange w:id="551" w:author="Camille Leonard" w:date="2020-07-13T18:00:00Z">
              <w:rPr>
                <w:highlight w:val="white"/>
              </w:rPr>
            </w:rPrChange>
          </w:rPr>
          <w:delText xml:space="preserve"> </w:delText>
        </w:r>
      </w:del>
      <w:r w:rsidRPr="002C4281">
        <w:rPr>
          <w:highlight w:val="white"/>
          <w:rPrChange w:id="552" w:author="Camille Leonard" w:date="2020-07-13T18:00:00Z">
            <w:rPr>
              <w:highlight w:val="white"/>
            </w:rPr>
          </w:rPrChange>
        </w:rPr>
        <w:t>1</w:t>
      </w:r>
      <w:ins w:id="553" w:author="Camille Leonard" w:date="2020-07-13T20:53:00Z">
        <w:r w:rsidR="00700C35">
          <w:rPr>
            <w:highlight w:val="white"/>
          </w:rPr>
          <w:t>rt</w:t>
        </w:r>
      </w:ins>
      <w:r w:rsidRPr="002C4281">
        <w:rPr>
          <w:highlight w:val="white"/>
          <w:rPrChange w:id="554" w:author="Camille Leonard" w:date="2020-07-13T18:00:00Z">
            <w:rPr>
              <w:highlight w:val="white"/>
            </w:rPr>
          </w:rPrChange>
        </w:rPr>
        <w:t xml:space="preserve"> had a R</w:t>
      </w:r>
      <w:r w:rsidRPr="002C4281">
        <w:rPr>
          <w:highlight w:val="white"/>
          <w:vertAlign w:val="superscript"/>
          <w:rPrChange w:id="555" w:author="Camille Leonard" w:date="2020-07-13T18:00:00Z">
            <w:rPr>
              <w:highlight w:val="white"/>
              <w:vertAlign w:val="superscript"/>
            </w:rPr>
          </w:rPrChange>
        </w:rPr>
        <w:t>2</w:t>
      </w:r>
      <w:r w:rsidRPr="002C4281">
        <w:rPr>
          <w:highlight w:val="white"/>
          <w:rPrChange w:id="556" w:author="Camille Leonard" w:date="2020-07-13T18:00:00Z">
            <w:rPr>
              <w:highlight w:val="white"/>
            </w:rPr>
          </w:rPrChange>
        </w:rPr>
        <w:softHyphen/>
      </w:r>
      <w:r w:rsidRPr="002C4281">
        <w:rPr>
          <w:highlight w:val="white"/>
          <w:vertAlign w:val="subscript"/>
          <w:rPrChange w:id="557" w:author="Camille Leonard" w:date="2020-07-13T18:00:00Z">
            <w:rPr>
              <w:highlight w:val="white"/>
              <w:vertAlign w:val="subscript"/>
            </w:rPr>
          </w:rPrChange>
        </w:rPr>
        <w:t>adj</w:t>
      </w:r>
      <w:r w:rsidRPr="002C4281">
        <w:rPr>
          <w:highlight w:val="white"/>
          <w:rPrChange w:id="558" w:author="Camille Leonard" w:date="2020-07-13T18:00:00Z">
            <w:rPr>
              <w:highlight w:val="white"/>
            </w:rPr>
          </w:rPrChange>
        </w:rPr>
        <w:t xml:space="preserve"> of 0.7873. Model</w:t>
      </w:r>
      <w:ins w:id="559" w:author="Camille Leonard" w:date="2020-07-13T20:53:00Z">
        <w:r w:rsidR="00700C35">
          <w:rPr>
            <w:highlight w:val="white"/>
          </w:rPr>
          <w:t>_</w:t>
        </w:r>
      </w:ins>
      <w:del w:id="560" w:author="Camille Leonard" w:date="2020-07-13T20:53:00Z">
        <w:r w:rsidRPr="002C4281" w:rsidDel="00700C35">
          <w:rPr>
            <w:highlight w:val="white"/>
            <w:rPrChange w:id="561" w:author="Camille Leonard" w:date="2020-07-13T18:00:00Z">
              <w:rPr>
                <w:highlight w:val="white"/>
              </w:rPr>
            </w:rPrChange>
          </w:rPr>
          <w:delText xml:space="preserve"> </w:delText>
        </w:r>
      </w:del>
      <w:r w:rsidRPr="002C4281">
        <w:rPr>
          <w:highlight w:val="white"/>
          <w:rPrChange w:id="562" w:author="Camille Leonard" w:date="2020-07-13T18:00:00Z">
            <w:rPr>
              <w:highlight w:val="white"/>
            </w:rPr>
          </w:rPrChange>
        </w:rPr>
        <w:t>2</w:t>
      </w:r>
      <w:ins w:id="563" w:author="Camille Leonard" w:date="2020-07-13T20:53:00Z">
        <w:r w:rsidR="00700C35">
          <w:rPr>
            <w:highlight w:val="white"/>
          </w:rPr>
          <w:t>t</w:t>
        </w:r>
      </w:ins>
      <w:r w:rsidRPr="002C4281">
        <w:rPr>
          <w:highlight w:val="white"/>
          <w:rPrChange w:id="564" w:author="Camille Leonard" w:date="2020-07-13T18:00:00Z">
            <w:rPr>
              <w:highlight w:val="white"/>
            </w:rPr>
          </w:rPrChange>
        </w:rPr>
        <w:t xml:space="preserve"> had an R</w:t>
      </w:r>
      <w:r w:rsidRPr="002C4281">
        <w:rPr>
          <w:highlight w:val="white"/>
          <w:vertAlign w:val="superscript"/>
          <w:rPrChange w:id="565" w:author="Camille Leonard" w:date="2020-07-13T18:00:00Z">
            <w:rPr>
              <w:highlight w:val="white"/>
              <w:vertAlign w:val="superscript"/>
            </w:rPr>
          </w:rPrChange>
        </w:rPr>
        <w:t>2</w:t>
      </w:r>
      <w:r w:rsidRPr="002C4281">
        <w:rPr>
          <w:highlight w:val="white"/>
          <w:rPrChange w:id="566" w:author="Camille Leonard" w:date="2020-07-13T18:00:00Z">
            <w:rPr>
              <w:highlight w:val="white"/>
            </w:rPr>
          </w:rPrChange>
        </w:rPr>
        <w:softHyphen/>
      </w:r>
      <w:r w:rsidRPr="002C4281">
        <w:rPr>
          <w:highlight w:val="white"/>
          <w:vertAlign w:val="subscript"/>
          <w:rPrChange w:id="567" w:author="Camille Leonard" w:date="2020-07-13T18:00:00Z">
            <w:rPr>
              <w:highlight w:val="white"/>
              <w:vertAlign w:val="subscript"/>
            </w:rPr>
          </w:rPrChange>
        </w:rPr>
        <w:t>adj</w:t>
      </w:r>
      <w:r w:rsidRPr="002C4281">
        <w:rPr>
          <w:highlight w:val="white"/>
          <w:rPrChange w:id="568" w:author="Camille Leonard" w:date="2020-07-13T18:00:00Z">
            <w:rPr>
              <w:highlight w:val="white"/>
            </w:rPr>
          </w:rPrChange>
        </w:rPr>
        <w:t xml:space="preserve"> of 0.8129. </w:t>
      </w:r>
      <w:r w:rsidR="00D166B4" w:rsidRPr="002C4281">
        <w:rPr>
          <w:rPrChange w:id="569" w:author="Camille Leonard" w:date="2020-07-13T18:00:00Z">
            <w:rPr/>
          </w:rPrChange>
        </w:rPr>
        <w:t xml:space="preserve">Both models exhibited a good fit. Additionally, </w:t>
      </w:r>
      <w:r w:rsidR="00732BE4" w:rsidRPr="002C4281">
        <w:rPr>
          <w:rPrChange w:id="570" w:author="Camille Leonard" w:date="2020-07-13T18:00:00Z">
            <w:rPr/>
          </w:rPrChange>
        </w:rPr>
        <w:t>the PRESS statistic was calculated for each model. Model</w:t>
      </w:r>
      <w:ins w:id="571" w:author="Camille Leonard" w:date="2020-07-13T20:53:00Z">
        <w:r w:rsidR="00700C35">
          <w:t>_</w:t>
        </w:r>
      </w:ins>
      <w:del w:id="572" w:author="Camille Leonard" w:date="2020-07-13T20:53:00Z">
        <w:r w:rsidR="00732BE4" w:rsidRPr="002C4281" w:rsidDel="00700C35">
          <w:rPr>
            <w:rPrChange w:id="573" w:author="Camille Leonard" w:date="2020-07-13T18:00:00Z">
              <w:rPr/>
            </w:rPrChange>
          </w:rPr>
          <w:delText xml:space="preserve"> </w:delText>
        </w:r>
      </w:del>
      <w:r w:rsidR="00732BE4" w:rsidRPr="002C4281">
        <w:rPr>
          <w:rPrChange w:id="574" w:author="Camille Leonard" w:date="2020-07-13T18:00:00Z">
            <w:rPr/>
          </w:rPrChange>
        </w:rPr>
        <w:t>1</w:t>
      </w:r>
      <w:ins w:id="575" w:author="Camille Leonard" w:date="2020-07-13T20:54:00Z">
        <w:r w:rsidR="00700C35">
          <w:t>rt</w:t>
        </w:r>
      </w:ins>
      <w:r w:rsidR="00732BE4" w:rsidRPr="002C4281">
        <w:rPr>
          <w:rPrChange w:id="576" w:author="Camille Leonard" w:date="2020-07-13T18:00:00Z">
            <w:rPr/>
          </w:rPrChange>
        </w:rPr>
        <w:t xml:space="preserve"> had a PRESS statistic of 0.625. Model</w:t>
      </w:r>
      <w:ins w:id="577" w:author="Camille Leonard" w:date="2020-07-13T20:54:00Z">
        <w:r w:rsidR="00700C35">
          <w:t>_</w:t>
        </w:r>
      </w:ins>
      <w:del w:id="578" w:author="Camille Leonard" w:date="2020-07-13T20:54:00Z">
        <w:r w:rsidR="00732BE4" w:rsidRPr="002C4281" w:rsidDel="00700C35">
          <w:rPr>
            <w:rPrChange w:id="579" w:author="Camille Leonard" w:date="2020-07-13T18:00:00Z">
              <w:rPr/>
            </w:rPrChange>
          </w:rPr>
          <w:delText xml:space="preserve"> </w:delText>
        </w:r>
      </w:del>
      <w:r w:rsidR="00732BE4" w:rsidRPr="002C4281">
        <w:rPr>
          <w:rPrChange w:id="580" w:author="Camille Leonard" w:date="2020-07-13T18:00:00Z">
            <w:rPr/>
          </w:rPrChange>
        </w:rPr>
        <w:t>2</w:t>
      </w:r>
      <w:ins w:id="581" w:author="Camille Leonard" w:date="2020-07-13T20:54:00Z">
        <w:r w:rsidR="00700C35">
          <w:t>t</w:t>
        </w:r>
      </w:ins>
      <w:r w:rsidR="00732BE4" w:rsidRPr="002C4281">
        <w:rPr>
          <w:rPrChange w:id="582" w:author="Camille Leonard" w:date="2020-07-13T18:00:00Z">
            <w:rPr/>
          </w:rPrChange>
        </w:rPr>
        <w:t xml:space="preserve"> had a PRESS statistic of 0.610.</w:t>
      </w:r>
    </w:p>
    <w:p w14:paraId="2CE711B5" w14:textId="2ECF0911" w:rsidR="00436A81" w:rsidRPr="002C4281" w:rsidRDefault="00436A81" w:rsidP="00543028">
      <w:pPr>
        <w:spacing w:after="120"/>
        <w:jc w:val="both"/>
        <w:rPr>
          <w:rPrChange w:id="583" w:author="Camille Leonard" w:date="2020-07-13T18:00:00Z">
            <w:rPr/>
          </w:rPrChange>
        </w:rPr>
        <w:pPrChange w:id="584" w:author="Camille Leonard" w:date="2020-07-13T18:02:00Z">
          <w:pPr>
            <w:jc w:val="both"/>
          </w:pPr>
        </w:pPrChange>
      </w:pPr>
      <w:r w:rsidRPr="002C4281">
        <w:rPr>
          <w:rPrChange w:id="585" w:author="Camille Leonard" w:date="2020-07-13T18:00:00Z">
            <w:rPr/>
          </w:rPrChange>
        </w:rPr>
        <w:t>Even though model</w:t>
      </w:r>
      <w:ins w:id="586" w:author="Camille Leonard" w:date="2020-07-13T20:54:00Z">
        <w:r w:rsidR="00700C35">
          <w:t>_</w:t>
        </w:r>
      </w:ins>
      <w:del w:id="587" w:author="Camille Leonard" w:date="2020-07-13T20:54:00Z">
        <w:r w:rsidRPr="002C4281" w:rsidDel="00700C35">
          <w:rPr>
            <w:rPrChange w:id="588" w:author="Camille Leonard" w:date="2020-07-13T18:00:00Z">
              <w:rPr/>
            </w:rPrChange>
          </w:rPr>
          <w:delText xml:space="preserve"> </w:delText>
        </w:r>
      </w:del>
      <w:r w:rsidRPr="002C4281">
        <w:rPr>
          <w:rPrChange w:id="589" w:author="Camille Leonard" w:date="2020-07-13T18:00:00Z">
            <w:rPr/>
          </w:rPrChange>
        </w:rPr>
        <w:t>2</w:t>
      </w:r>
      <w:ins w:id="590" w:author="Camille Leonard" w:date="2020-07-13T20:54:00Z">
        <w:r w:rsidR="00700C35">
          <w:t>t</w:t>
        </w:r>
      </w:ins>
      <w:r w:rsidRPr="002C4281">
        <w:rPr>
          <w:rPrChange w:id="591" w:author="Camille Leonard" w:date="2020-07-13T18:00:00Z">
            <w:rPr/>
          </w:rPrChange>
        </w:rPr>
        <w:t xml:space="preserve"> had the better R</w:t>
      </w:r>
      <w:r w:rsidRPr="002C4281">
        <w:rPr>
          <w:vertAlign w:val="superscript"/>
          <w:rPrChange w:id="592" w:author="Camille Leonard" w:date="2020-07-13T18:00:00Z">
            <w:rPr>
              <w:vertAlign w:val="superscript"/>
            </w:rPr>
          </w:rPrChange>
        </w:rPr>
        <w:t>2</w:t>
      </w:r>
      <w:r w:rsidR="00732BE4" w:rsidRPr="002C4281">
        <w:rPr>
          <w:vertAlign w:val="subscript"/>
          <w:rPrChange w:id="593" w:author="Camille Leonard" w:date="2020-07-13T18:00:00Z">
            <w:rPr>
              <w:vertAlign w:val="subscript"/>
            </w:rPr>
          </w:rPrChange>
        </w:rPr>
        <w:t>adj</w:t>
      </w:r>
      <w:r w:rsidRPr="002C4281">
        <w:rPr>
          <w:vertAlign w:val="superscript"/>
          <w:rPrChange w:id="594" w:author="Camille Leonard" w:date="2020-07-13T18:00:00Z">
            <w:rPr>
              <w:vertAlign w:val="superscript"/>
            </w:rPr>
          </w:rPrChange>
        </w:rPr>
        <w:t xml:space="preserve"> </w:t>
      </w:r>
      <w:r w:rsidRPr="002C4281">
        <w:rPr>
          <w:rPrChange w:id="595" w:author="Camille Leonard" w:date="2020-07-13T18:00:00Z">
            <w:rPr/>
          </w:rPrChange>
        </w:rPr>
        <w:t xml:space="preserve">and the better (lower) PRESS statistic, we </w:t>
      </w:r>
      <w:r w:rsidR="00396245" w:rsidRPr="002C4281">
        <w:rPr>
          <w:rPrChange w:id="596" w:author="Camille Leonard" w:date="2020-07-13T18:00:00Z">
            <w:rPr/>
          </w:rPrChange>
        </w:rPr>
        <w:t>recommend model</w:t>
      </w:r>
      <w:ins w:id="597" w:author="Camille Leonard" w:date="2020-07-13T20:54:00Z">
        <w:r w:rsidR="00700C35">
          <w:t>_</w:t>
        </w:r>
      </w:ins>
      <w:del w:id="598" w:author="Camille Leonard" w:date="2020-07-13T20:54:00Z">
        <w:r w:rsidR="00396245" w:rsidRPr="002C4281" w:rsidDel="00700C35">
          <w:rPr>
            <w:rPrChange w:id="599" w:author="Camille Leonard" w:date="2020-07-13T18:00:00Z">
              <w:rPr/>
            </w:rPrChange>
          </w:rPr>
          <w:delText xml:space="preserve"> </w:delText>
        </w:r>
      </w:del>
      <w:r w:rsidR="00396245" w:rsidRPr="002C4281">
        <w:rPr>
          <w:rPrChange w:id="600" w:author="Camille Leonard" w:date="2020-07-13T18:00:00Z">
            <w:rPr/>
          </w:rPrChange>
        </w:rPr>
        <w:t>1</w:t>
      </w:r>
      <w:ins w:id="601" w:author="Camille Leonard" w:date="2020-07-13T20:54:00Z">
        <w:r w:rsidR="00700C35">
          <w:t>rt</w:t>
        </w:r>
      </w:ins>
      <w:r w:rsidRPr="002C4281">
        <w:rPr>
          <w:rPrChange w:id="602" w:author="Camille Leonard" w:date="2020-07-13T18:00:00Z">
            <w:rPr/>
          </w:rPrChange>
        </w:rPr>
        <w:t xml:space="preserve"> </w:t>
      </w:r>
      <w:r w:rsidR="00396245" w:rsidRPr="002C4281">
        <w:rPr>
          <w:rPrChange w:id="603" w:author="Camille Leonard" w:date="2020-07-13T18:00:00Z">
            <w:rPr/>
          </w:rPrChange>
        </w:rPr>
        <w:t xml:space="preserve">to the client. </w:t>
      </w:r>
      <w:r w:rsidRPr="002C4281">
        <w:rPr>
          <w:rPrChange w:id="604" w:author="Camille Leonard" w:date="2020-07-13T18:00:00Z">
            <w:rPr/>
          </w:rPrChange>
        </w:rPr>
        <w:t>The difference between the R</w:t>
      </w:r>
      <w:r w:rsidRPr="002C4281">
        <w:rPr>
          <w:vertAlign w:val="superscript"/>
          <w:rPrChange w:id="605" w:author="Camille Leonard" w:date="2020-07-13T18:00:00Z">
            <w:rPr>
              <w:vertAlign w:val="superscript"/>
            </w:rPr>
          </w:rPrChange>
        </w:rPr>
        <w:t>2</w:t>
      </w:r>
      <w:r w:rsidR="00396245" w:rsidRPr="002C4281">
        <w:rPr>
          <w:vertAlign w:val="subscript"/>
          <w:rPrChange w:id="606" w:author="Camille Leonard" w:date="2020-07-13T18:00:00Z">
            <w:rPr>
              <w:vertAlign w:val="subscript"/>
            </w:rPr>
          </w:rPrChange>
        </w:rPr>
        <w:t>adj</w:t>
      </w:r>
      <w:r w:rsidRPr="002C4281">
        <w:rPr>
          <w:vertAlign w:val="superscript"/>
          <w:rPrChange w:id="607" w:author="Camille Leonard" w:date="2020-07-13T18:00:00Z">
            <w:rPr>
              <w:vertAlign w:val="superscript"/>
            </w:rPr>
          </w:rPrChange>
        </w:rPr>
        <w:t xml:space="preserve"> </w:t>
      </w:r>
      <w:r w:rsidRPr="002C4281">
        <w:rPr>
          <w:rPrChange w:id="608" w:author="Camille Leonard" w:date="2020-07-13T18:00:00Z">
            <w:rPr/>
          </w:rPrChange>
        </w:rPr>
        <w:t>values w</w:t>
      </w:r>
      <w:r w:rsidR="00396245" w:rsidRPr="002C4281">
        <w:rPr>
          <w:rPrChange w:id="609" w:author="Camille Leonard" w:date="2020-07-13T18:00:00Z">
            <w:rPr/>
          </w:rPrChange>
        </w:rPr>
        <w:t>as</w:t>
      </w:r>
      <w:r w:rsidRPr="002C4281">
        <w:rPr>
          <w:rPrChange w:id="610" w:author="Camille Leonard" w:date="2020-07-13T18:00:00Z">
            <w:rPr/>
          </w:rPrChange>
        </w:rPr>
        <w:t xml:space="preserve"> small in magnitude, as was the difference between the PRESS statistics</w:t>
      </w:r>
      <w:r w:rsidR="00396245" w:rsidRPr="002C4281">
        <w:rPr>
          <w:rPrChange w:id="611" w:author="Camille Leonard" w:date="2020-07-13T18:00:00Z">
            <w:rPr/>
          </w:rPrChange>
        </w:rPr>
        <w:t>. Model</w:t>
      </w:r>
      <w:ins w:id="612" w:author="Camille Leonard" w:date="2020-07-13T20:54:00Z">
        <w:r w:rsidR="00700C35">
          <w:t>_</w:t>
        </w:r>
      </w:ins>
      <w:del w:id="613" w:author="Camille Leonard" w:date="2020-07-13T20:54:00Z">
        <w:r w:rsidR="00396245" w:rsidRPr="002C4281" w:rsidDel="00700C35">
          <w:rPr>
            <w:rPrChange w:id="614" w:author="Camille Leonard" w:date="2020-07-13T18:00:00Z">
              <w:rPr/>
            </w:rPrChange>
          </w:rPr>
          <w:delText xml:space="preserve"> </w:delText>
        </w:r>
      </w:del>
      <w:r w:rsidR="00396245" w:rsidRPr="002C4281">
        <w:rPr>
          <w:rPrChange w:id="615" w:author="Camille Leonard" w:date="2020-07-13T18:00:00Z">
            <w:rPr/>
          </w:rPrChange>
        </w:rPr>
        <w:t>1</w:t>
      </w:r>
      <w:ins w:id="616" w:author="Camille Leonard" w:date="2020-07-13T20:54:00Z">
        <w:r w:rsidR="00700C35">
          <w:t>rt</w:t>
        </w:r>
      </w:ins>
      <w:r w:rsidR="00396245" w:rsidRPr="002C4281">
        <w:rPr>
          <w:rPrChange w:id="617" w:author="Camille Leonard" w:date="2020-07-13T18:00:00Z">
            <w:rPr/>
          </w:rPrChange>
        </w:rPr>
        <w:t xml:space="preserve"> better satisfies the client’s goals of creating a simple model as model one has only one predictor instead of three.</w:t>
      </w:r>
    </w:p>
    <w:p w14:paraId="379F1583" w14:textId="4EBA17A7" w:rsidR="00436A81" w:rsidRPr="002C4281" w:rsidRDefault="00436A81" w:rsidP="00543028">
      <w:pPr>
        <w:spacing w:after="120"/>
        <w:jc w:val="both"/>
        <w:rPr>
          <w:rPrChange w:id="618" w:author="Camille Leonard" w:date="2020-07-13T18:00:00Z">
            <w:rPr/>
          </w:rPrChange>
        </w:rPr>
        <w:pPrChange w:id="619" w:author="Camille Leonard" w:date="2020-07-13T18:02:00Z">
          <w:pPr>
            <w:jc w:val="both"/>
          </w:pPr>
        </w:pPrChange>
      </w:pPr>
      <w:r w:rsidRPr="002C4281">
        <w:rPr>
          <w:rPrChange w:id="620" w:author="Camille Leonard" w:date="2020-07-13T18:00:00Z">
            <w:rPr/>
          </w:rPrChange>
        </w:rPr>
        <w:t>Additionally, we decided to calculate the R</w:t>
      </w:r>
      <w:r w:rsidRPr="002C4281">
        <w:rPr>
          <w:vertAlign w:val="superscript"/>
          <w:rPrChange w:id="621" w:author="Camille Leonard" w:date="2020-07-13T18:00:00Z">
            <w:rPr>
              <w:vertAlign w:val="superscript"/>
            </w:rPr>
          </w:rPrChange>
        </w:rPr>
        <w:t xml:space="preserve">2 </w:t>
      </w:r>
      <w:r w:rsidRPr="002C4281">
        <w:rPr>
          <w:rPrChange w:id="622" w:author="Camille Leonard" w:date="2020-07-13T18:00:00Z">
            <w:rPr/>
          </w:rPrChange>
        </w:rPr>
        <w:t>prediction for both the models. This is calculated by dividing the PRESS statistic by the Total Sum of Squares (SST). The corresponding R</w:t>
      </w:r>
      <w:r w:rsidRPr="002C4281">
        <w:rPr>
          <w:vertAlign w:val="superscript"/>
          <w:rPrChange w:id="623" w:author="Camille Leonard" w:date="2020-07-13T18:00:00Z">
            <w:rPr>
              <w:vertAlign w:val="superscript"/>
            </w:rPr>
          </w:rPrChange>
        </w:rPr>
        <w:t xml:space="preserve">2 </w:t>
      </w:r>
      <w:r w:rsidRPr="002C4281">
        <w:rPr>
          <w:rPrChange w:id="624" w:author="Camille Leonard" w:date="2020-07-13T18:00:00Z">
            <w:rPr/>
          </w:rPrChange>
        </w:rPr>
        <w:t>prediction for model</w:t>
      </w:r>
      <w:ins w:id="625" w:author="Camille Leonard" w:date="2020-07-13T20:54:00Z">
        <w:r w:rsidR="00700C35">
          <w:t>_</w:t>
        </w:r>
      </w:ins>
      <w:del w:id="626" w:author="Camille Leonard" w:date="2020-07-13T20:54:00Z">
        <w:r w:rsidRPr="002C4281" w:rsidDel="00700C35">
          <w:rPr>
            <w:rPrChange w:id="627" w:author="Camille Leonard" w:date="2020-07-13T18:00:00Z">
              <w:rPr/>
            </w:rPrChange>
          </w:rPr>
          <w:delText xml:space="preserve"> </w:delText>
        </w:r>
      </w:del>
      <w:r w:rsidRPr="002C4281">
        <w:rPr>
          <w:rPrChange w:id="628" w:author="Camille Leonard" w:date="2020-07-13T18:00:00Z">
            <w:rPr/>
          </w:rPrChange>
        </w:rPr>
        <w:t>1</w:t>
      </w:r>
      <w:ins w:id="629" w:author="Camille Leonard" w:date="2020-07-13T20:54:00Z">
        <w:r w:rsidR="00700C35">
          <w:t>rt</w:t>
        </w:r>
      </w:ins>
      <w:r w:rsidRPr="002C4281">
        <w:rPr>
          <w:rPrChange w:id="630" w:author="Camille Leonard" w:date="2020-07-13T18:00:00Z">
            <w:rPr/>
          </w:rPrChange>
        </w:rPr>
        <w:t xml:space="preserve"> and </w:t>
      </w:r>
      <w:ins w:id="631" w:author="Camille Leonard" w:date="2020-07-13T20:54:00Z">
        <w:r w:rsidR="00700C35">
          <w:t>model_</w:t>
        </w:r>
      </w:ins>
      <w:r w:rsidRPr="002C4281">
        <w:rPr>
          <w:rPrChange w:id="632" w:author="Camille Leonard" w:date="2020-07-13T18:00:00Z">
            <w:rPr/>
          </w:rPrChange>
        </w:rPr>
        <w:t>2</w:t>
      </w:r>
      <w:ins w:id="633" w:author="Camille Leonard" w:date="2020-07-13T20:54:00Z">
        <w:r w:rsidR="00700C35">
          <w:t>t</w:t>
        </w:r>
      </w:ins>
      <w:r w:rsidRPr="002C4281">
        <w:rPr>
          <w:rPrChange w:id="634" w:author="Camille Leonard" w:date="2020-07-13T18:00:00Z">
            <w:rPr/>
          </w:rPrChange>
        </w:rPr>
        <w:t xml:space="preserve"> were 24% and 23% respectively. These values tell us how much variability in new observations a model might be able to explain. Both R</w:t>
      </w:r>
      <w:r w:rsidRPr="002C4281">
        <w:rPr>
          <w:vertAlign w:val="superscript"/>
          <w:rPrChange w:id="635" w:author="Camille Leonard" w:date="2020-07-13T18:00:00Z">
            <w:rPr>
              <w:vertAlign w:val="superscript"/>
            </w:rPr>
          </w:rPrChange>
        </w:rPr>
        <w:t xml:space="preserve">2 </w:t>
      </w:r>
      <w:r w:rsidRPr="002C4281">
        <w:rPr>
          <w:rPrChange w:id="636" w:author="Camille Leonard" w:date="2020-07-13T18:00:00Z">
            <w:rPr/>
          </w:rPrChange>
        </w:rPr>
        <w:t>prediction values are low however the value for model</w:t>
      </w:r>
      <w:ins w:id="637" w:author="Camille Leonard" w:date="2020-07-13T20:54:00Z">
        <w:r w:rsidR="00700C35">
          <w:t>_</w:t>
        </w:r>
      </w:ins>
      <w:del w:id="638" w:author="Camille Leonard" w:date="2020-07-13T20:54:00Z">
        <w:r w:rsidRPr="002C4281" w:rsidDel="00700C35">
          <w:rPr>
            <w:rPrChange w:id="639" w:author="Camille Leonard" w:date="2020-07-13T18:00:00Z">
              <w:rPr/>
            </w:rPrChange>
          </w:rPr>
          <w:delText xml:space="preserve"> </w:delText>
        </w:r>
      </w:del>
      <w:r w:rsidRPr="002C4281">
        <w:rPr>
          <w:rPrChange w:id="640" w:author="Camille Leonard" w:date="2020-07-13T18:00:00Z">
            <w:rPr/>
          </w:rPrChange>
        </w:rPr>
        <w:t>1</w:t>
      </w:r>
      <w:ins w:id="641" w:author="Camille Leonard" w:date="2020-07-13T20:54:00Z">
        <w:r w:rsidR="00700C35">
          <w:t>rt</w:t>
        </w:r>
      </w:ins>
      <w:r w:rsidRPr="002C4281">
        <w:rPr>
          <w:rPrChange w:id="642" w:author="Camille Leonard" w:date="2020-07-13T18:00:00Z">
            <w:rPr/>
          </w:rPrChange>
        </w:rPr>
        <w:t xml:space="preserve"> is slightly higher than that of model</w:t>
      </w:r>
      <w:ins w:id="643" w:author="Camille Leonard" w:date="2020-07-13T20:55:00Z">
        <w:r w:rsidR="00700C35">
          <w:t>_</w:t>
        </w:r>
      </w:ins>
      <w:del w:id="644" w:author="Camille Leonard" w:date="2020-07-13T20:55:00Z">
        <w:r w:rsidRPr="002C4281" w:rsidDel="00700C35">
          <w:rPr>
            <w:rPrChange w:id="645" w:author="Camille Leonard" w:date="2020-07-13T18:00:00Z">
              <w:rPr/>
            </w:rPrChange>
          </w:rPr>
          <w:delText xml:space="preserve"> </w:delText>
        </w:r>
      </w:del>
      <w:r w:rsidRPr="002C4281">
        <w:rPr>
          <w:rPrChange w:id="646" w:author="Camille Leonard" w:date="2020-07-13T18:00:00Z">
            <w:rPr/>
          </w:rPrChange>
        </w:rPr>
        <w:t>2</w:t>
      </w:r>
      <w:ins w:id="647" w:author="Camille Leonard" w:date="2020-07-13T20:55:00Z">
        <w:r w:rsidR="00700C35">
          <w:t>t</w:t>
        </w:r>
      </w:ins>
      <w:r w:rsidRPr="002C4281">
        <w:rPr>
          <w:rPrChange w:id="648" w:author="Camille Leonard" w:date="2020-07-13T18:00:00Z">
            <w:rPr/>
          </w:rPrChange>
        </w:rPr>
        <w:t xml:space="preserve"> indicating that model</w:t>
      </w:r>
      <w:ins w:id="649" w:author="Camille Leonard" w:date="2020-07-13T20:55:00Z">
        <w:r w:rsidR="00700C35">
          <w:t>_</w:t>
        </w:r>
      </w:ins>
      <w:del w:id="650" w:author="Camille Leonard" w:date="2020-07-13T20:55:00Z">
        <w:r w:rsidRPr="002C4281" w:rsidDel="00700C35">
          <w:rPr>
            <w:rPrChange w:id="651" w:author="Camille Leonard" w:date="2020-07-13T18:00:00Z">
              <w:rPr/>
            </w:rPrChange>
          </w:rPr>
          <w:delText xml:space="preserve"> </w:delText>
        </w:r>
      </w:del>
      <w:r w:rsidRPr="002C4281">
        <w:rPr>
          <w:rPrChange w:id="652" w:author="Camille Leonard" w:date="2020-07-13T18:00:00Z">
            <w:rPr/>
          </w:rPrChange>
        </w:rPr>
        <w:t>1</w:t>
      </w:r>
      <w:ins w:id="653" w:author="Camille Leonard" w:date="2020-07-13T20:55:00Z">
        <w:r w:rsidR="00700C35">
          <w:t>rt</w:t>
        </w:r>
      </w:ins>
      <w:r w:rsidRPr="002C4281">
        <w:rPr>
          <w:rPrChange w:id="654" w:author="Camille Leonard" w:date="2020-07-13T18:00:00Z">
            <w:rPr/>
          </w:rPrChange>
        </w:rPr>
        <w:t xml:space="preserve"> with displacement as its only predictor has a higher predictive ability than model</w:t>
      </w:r>
      <w:ins w:id="655" w:author="Camille Leonard" w:date="2020-07-13T20:55:00Z">
        <w:r w:rsidR="00700C35">
          <w:t>_</w:t>
        </w:r>
      </w:ins>
      <w:del w:id="656" w:author="Camille Leonard" w:date="2020-07-13T20:55:00Z">
        <w:r w:rsidRPr="002C4281" w:rsidDel="00700C35">
          <w:rPr>
            <w:rPrChange w:id="657" w:author="Camille Leonard" w:date="2020-07-13T18:00:00Z">
              <w:rPr/>
            </w:rPrChange>
          </w:rPr>
          <w:delText xml:space="preserve"> </w:delText>
        </w:r>
      </w:del>
      <w:r w:rsidRPr="002C4281">
        <w:rPr>
          <w:rPrChange w:id="658" w:author="Camille Leonard" w:date="2020-07-13T18:00:00Z">
            <w:rPr/>
          </w:rPrChange>
        </w:rPr>
        <w:t>2</w:t>
      </w:r>
      <w:ins w:id="659" w:author="Camille Leonard" w:date="2020-07-13T20:55:00Z">
        <w:r w:rsidR="00700C35">
          <w:t>t</w:t>
        </w:r>
      </w:ins>
      <w:r w:rsidRPr="002C4281">
        <w:rPr>
          <w:rPrChange w:id="660" w:author="Camille Leonard" w:date="2020-07-13T18:00:00Z">
            <w:rPr/>
          </w:rPrChange>
        </w:rPr>
        <w:t xml:space="preserve">. </w:t>
      </w:r>
    </w:p>
    <w:p w14:paraId="0DF9C326" w14:textId="33ABE279" w:rsidR="00436A81" w:rsidRPr="002C4281" w:rsidRDefault="008F58F6" w:rsidP="00543028">
      <w:pPr>
        <w:spacing w:after="120"/>
        <w:jc w:val="both"/>
        <w:rPr>
          <w:rPrChange w:id="661" w:author="Camille Leonard" w:date="2020-07-13T18:00:00Z">
            <w:rPr/>
          </w:rPrChange>
        </w:rPr>
        <w:pPrChange w:id="662" w:author="Camille Leonard" w:date="2020-07-13T18:02:00Z">
          <w:pPr>
            <w:jc w:val="both"/>
          </w:pPr>
        </w:pPrChange>
      </w:pPr>
      <w:r w:rsidRPr="002C4281">
        <w:rPr>
          <w:rPrChange w:id="663" w:author="Camille Leonard" w:date="2020-07-13T18:00:00Z">
            <w:rPr/>
          </w:rPrChange>
        </w:rPr>
        <w:lastRenderedPageBreak/>
        <w:t>Based on our</w:t>
      </w:r>
      <w:r w:rsidR="00436A81" w:rsidRPr="002C4281">
        <w:rPr>
          <w:rPrChange w:id="664" w:author="Camille Leonard" w:date="2020-07-13T18:00:00Z">
            <w:rPr/>
          </w:rPrChange>
        </w:rPr>
        <w:t xml:space="preserve"> findings, we </w:t>
      </w:r>
      <w:r w:rsidRPr="002C4281">
        <w:rPr>
          <w:rPrChange w:id="665" w:author="Camille Leonard" w:date="2020-07-13T18:00:00Z">
            <w:rPr/>
          </w:rPrChange>
        </w:rPr>
        <w:t xml:space="preserve">concluded </w:t>
      </w:r>
      <w:r w:rsidR="00436A81" w:rsidRPr="002C4281">
        <w:rPr>
          <w:rPrChange w:id="666" w:author="Camille Leonard" w:date="2020-07-13T18:00:00Z">
            <w:rPr/>
          </w:rPrChange>
        </w:rPr>
        <w:t xml:space="preserve">that </w:t>
      </w:r>
      <w:ins w:id="667" w:author="Camille Leonard" w:date="2020-07-13T20:55:00Z">
        <w:r w:rsidR="00700C35">
          <w:t xml:space="preserve">model_1rt, </w:t>
        </w:r>
        <w:r w:rsidR="00700C35">
          <w:t>y = 3.5933710 – 0.0022069(x1)</w:t>
        </w:r>
        <w:r w:rsidR="00700C35">
          <w:t xml:space="preserve">, </w:t>
        </w:r>
      </w:ins>
      <w:del w:id="668" w:author="Camille Leonard" w:date="2020-07-13T20:55:00Z">
        <w:r w:rsidRPr="002C4281" w:rsidDel="00700C35">
          <w:rPr>
            <w:rPrChange w:id="669" w:author="Camille Leonard" w:date="2020-07-13T18:00:00Z">
              <w:rPr/>
            </w:rPrChange>
          </w:rPr>
          <w:delText xml:space="preserve">the simpler model one </w:delText>
        </w:r>
      </w:del>
      <w:r w:rsidRPr="002C4281">
        <w:rPr>
          <w:rPrChange w:id="670" w:author="Camille Leonard" w:date="2020-07-13T18:00:00Z">
            <w:rPr/>
          </w:rPrChange>
        </w:rPr>
        <w:t xml:space="preserve">would best satisfy the clients goals of creating a model that fit well and was simple. </w:t>
      </w:r>
    </w:p>
    <w:p w14:paraId="4ECD187F" w14:textId="60BE71C8" w:rsidR="00396245" w:rsidRPr="002C4281" w:rsidDel="00543028" w:rsidRDefault="00396245" w:rsidP="00543028">
      <w:pPr>
        <w:spacing w:after="120"/>
        <w:rPr>
          <w:del w:id="671" w:author="Camille Leonard" w:date="2020-07-13T18:03:00Z"/>
          <w:rPrChange w:id="672" w:author="Camille Leonard" w:date="2020-07-13T18:00:00Z">
            <w:rPr>
              <w:del w:id="673" w:author="Camille Leonard" w:date="2020-07-13T18:03:00Z"/>
            </w:rPr>
          </w:rPrChange>
        </w:rPr>
        <w:pPrChange w:id="674" w:author="Camille Leonard" w:date="2020-07-13T18:02:00Z">
          <w:pPr/>
        </w:pPrChange>
      </w:pPr>
    </w:p>
    <w:p w14:paraId="55EC2CCD" w14:textId="78FAA235" w:rsidR="00B97DA4" w:rsidRPr="002C4281" w:rsidRDefault="004D37EE" w:rsidP="00543028">
      <w:pPr>
        <w:pStyle w:val="Heading4"/>
        <w:spacing w:before="0" w:after="120"/>
        <w:jc w:val="both"/>
        <w:rPr>
          <w:b/>
          <w:bCs/>
          <w:color w:val="000000"/>
          <w:sz w:val="22"/>
          <w:szCs w:val="22"/>
          <w:rPrChange w:id="675" w:author="Camille Leonard" w:date="2020-07-13T18:00:00Z">
            <w:rPr>
              <w:b/>
              <w:bCs/>
              <w:color w:val="000000"/>
            </w:rPr>
          </w:rPrChange>
        </w:rPr>
        <w:pPrChange w:id="676" w:author="Camille Leonard" w:date="2020-07-13T18:02:00Z">
          <w:pPr>
            <w:pStyle w:val="Heading4"/>
            <w:spacing w:before="0" w:after="0"/>
            <w:jc w:val="both"/>
          </w:pPr>
        </w:pPrChange>
      </w:pPr>
      <w:bookmarkStart w:id="677" w:name="_wwpgea724xtr" w:colFirst="0" w:colLast="0"/>
      <w:bookmarkEnd w:id="677"/>
      <w:r w:rsidRPr="002C4281">
        <w:rPr>
          <w:b/>
          <w:bCs/>
          <w:color w:val="000000"/>
          <w:sz w:val="22"/>
          <w:szCs w:val="22"/>
          <w:rPrChange w:id="678" w:author="Camille Leonard" w:date="2020-07-13T18:00:00Z">
            <w:rPr>
              <w:b/>
              <w:bCs/>
              <w:color w:val="000000"/>
            </w:rPr>
          </w:rPrChange>
        </w:rPr>
        <w:t xml:space="preserve">Section 5 - </w:t>
      </w:r>
      <w:r w:rsidR="00884677" w:rsidRPr="002C4281">
        <w:rPr>
          <w:b/>
          <w:bCs/>
          <w:color w:val="000000"/>
          <w:sz w:val="22"/>
          <w:szCs w:val="22"/>
          <w:rPrChange w:id="679" w:author="Camille Leonard" w:date="2020-07-13T18:00:00Z">
            <w:rPr>
              <w:b/>
              <w:bCs/>
              <w:color w:val="000000"/>
            </w:rPr>
          </w:rPrChange>
        </w:rPr>
        <w:t>Summary of Find</w:t>
      </w:r>
      <w:r w:rsidRPr="002C4281">
        <w:rPr>
          <w:b/>
          <w:bCs/>
          <w:color w:val="000000"/>
          <w:sz w:val="22"/>
          <w:szCs w:val="22"/>
          <w:rPrChange w:id="680" w:author="Camille Leonard" w:date="2020-07-13T18:00:00Z">
            <w:rPr>
              <w:b/>
              <w:bCs/>
              <w:color w:val="000000"/>
            </w:rPr>
          </w:rPrChange>
        </w:rPr>
        <w:t>ings</w:t>
      </w:r>
      <w:r w:rsidR="00884677" w:rsidRPr="002C4281">
        <w:rPr>
          <w:b/>
          <w:bCs/>
          <w:color w:val="000000"/>
          <w:sz w:val="22"/>
          <w:szCs w:val="22"/>
          <w:rPrChange w:id="681" w:author="Camille Leonard" w:date="2020-07-13T18:00:00Z">
            <w:rPr>
              <w:b/>
              <w:bCs/>
              <w:color w:val="000000"/>
            </w:rPr>
          </w:rPrChange>
        </w:rPr>
        <w:t xml:space="preserve"> for the Client</w:t>
      </w:r>
    </w:p>
    <w:p w14:paraId="607F99ED" w14:textId="7359311C" w:rsidR="00B97DA4" w:rsidRPr="002C4281" w:rsidRDefault="00436A81" w:rsidP="00543028">
      <w:pPr>
        <w:spacing w:after="120"/>
        <w:jc w:val="both"/>
        <w:rPr>
          <w:rPrChange w:id="682" w:author="Camille Leonard" w:date="2020-07-13T18:00:00Z">
            <w:rPr/>
          </w:rPrChange>
        </w:rPr>
        <w:pPrChange w:id="683" w:author="Camille Leonard" w:date="2020-07-13T18:02:00Z">
          <w:pPr>
            <w:jc w:val="both"/>
          </w:pPr>
        </w:pPrChange>
      </w:pPr>
      <w:r w:rsidRPr="002C4281">
        <w:rPr>
          <w:color w:val="1D1C1D"/>
          <w:shd w:val="clear" w:color="auto" w:fill="FFFFFF"/>
          <w:rPrChange w:id="684" w:author="Camille Leonard" w:date="2020-07-13T18:00:00Z">
            <w:rPr>
              <w:color w:val="1D1C1D"/>
              <w:sz w:val="23"/>
              <w:szCs w:val="23"/>
              <w:shd w:val="clear" w:color="auto" w:fill="FFFFFF"/>
            </w:rPr>
          </w:rPrChange>
        </w:rPr>
        <w:t xml:space="preserve">After examining the </w:t>
      </w:r>
      <w:r w:rsidR="00CA5000" w:rsidRPr="002C4281">
        <w:rPr>
          <w:color w:val="1D1C1D"/>
          <w:shd w:val="clear" w:color="auto" w:fill="FFFFFF"/>
          <w:rPrChange w:id="685" w:author="Camille Leonard" w:date="2020-07-13T18:00:00Z">
            <w:rPr>
              <w:color w:val="1D1C1D"/>
              <w:sz w:val="23"/>
              <w:szCs w:val="23"/>
              <w:shd w:val="clear" w:color="auto" w:fill="FFFFFF"/>
            </w:rPr>
          </w:rPrChange>
        </w:rPr>
        <w:t xml:space="preserve">variables </w:t>
      </w:r>
      <w:r w:rsidRPr="002C4281">
        <w:rPr>
          <w:color w:val="1D1C1D"/>
          <w:shd w:val="clear" w:color="auto" w:fill="FFFFFF"/>
          <w:rPrChange w:id="686" w:author="Camille Leonard" w:date="2020-07-13T18:00:00Z">
            <w:rPr>
              <w:color w:val="1D1C1D"/>
              <w:sz w:val="23"/>
              <w:szCs w:val="23"/>
              <w:shd w:val="clear" w:color="auto" w:fill="FFFFFF"/>
            </w:rPr>
          </w:rPrChange>
        </w:rPr>
        <w:t xml:space="preserve">of the full model, we </w:t>
      </w:r>
      <w:r w:rsidR="00CA5000" w:rsidRPr="002C4281">
        <w:rPr>
          <w:color w:val="1D1C1D"/>
          <w:shd w:val="clear" w:color="auto" w:fill="FFFFFF"/>
          <w:rPrChange w:id="687" w:author="Camille Leonard" w:date="2020-07-13T18:00:00Z">
            <w:rPr>
              <w:color w:val="1D1C1D"/>
              <w:sz w:val="23"/>
              <w:szCs w:val="23"/>
              <w:shd w:val="clear" w:color="auto" w:fill="FFFFFF"/>
            </w:rPr>
          </w:rPrChange>
        </w:rPr>
        <w:t xml:space="preserve">determined </w:t>
      </w:r>
      <w:r w:rsidRPr="002C4281">
        <w:rPr>
          <w:color w:val="1D1C1D"/>
          <w:shd w:val="clear" w:color="auto" w:fill="FFFFFF"/>
          <w:rPrChange w:id="688" w:author="Camille Leonard" w:date="2020-07-13T18:00:00Z">
            <w:rPr>
              <w:color w:val="1D1C1D"/>
              <w:sz w:val="23"/>
              <w:szCs w:val="23"/>
              <w:shd w:val="clear" w:color="auto" w:fill="FFFFFF"/>
            </w:rPr>
          </w:rPrChange>
        </w:rPr>
        <w:t xml:space="preserve">that </w:t>
      </w:r>
      <w:r w:rsidR="00CA5000" w:rsidRPr="002C4281">
        <w:rPr>
          <w:color w:val="1D1C1D"/>
          <w:shd w:val="clear" w:color="auto" w:fill="FFFFFF"/>
          <w:rPrChange w:id="689" w:author="Camille Leonard" w:date="2020-07-13T18:00:00Z">
            <w:rPr>
              <w:color w:val="1D1C1D"/>
              <w:sz w:val="23"/>
              <w:szCs w:val="23"/>
              <w:shd w:val="clear" w:color="auto" w:fill="FFFFFF"/>
            </w:rPr>
          </w:rPrChange>
        </w:rPr>
        <w:t xml:space="preserve">a gas mileage is best related though the variable </w:t>
      </w:r>
      <w:r w:rsidRPr="002C4281">
        <w:rPr>
          <w:color w:val="1D1C1D"/>
          <w:shd w:val="clear" w:color="auto" w:fill="FFFFFF"/>
          <w:rPrChange w:id="690" w:author="Camille Leonard" w:date="2020-07-13T18:00:00Z">
            <w:rPr>
              <w:color w:val="1D1C1D"/>
              <w:sz w:val="23"/>
              <w:szCs w:val="23"/>
              <w:shd w:val="clear" w:color="auto" w:fill="FFFFFF"/>
            </w:rPr>
          </w:rPrChange>
        </w:rPr>
        <w:t xml:space="preserve">the </w:t>
      </w:r>
      <w:r w:rsidR="00CA5000" w:rsidRPr="002C4281">
        <w:rPr>
          <w:color w:val="1D1C1D"/>
          <w:shd w:val="clear" w:color="auto" w:fill="FFFFFF"/>
          <w:rPrChange w:id="691" w:author="Camille Leonard" w:date="2020-07-13T18:00:00Z">
            <w:rPr>
              <w:color w:val="1D1C1D"/>
              <w:sz w:val="23"/>
              <w:szCs w:val="23"/>
              <w:shd w:val="clear" w:color="auto" w:fill="FFFFFF"/>
            </w:rPr>
          </w:rPrChange>
        </w:rPr>
        <w:t>displacement (cubic in.)</w:t>
      </w:r>
      <w:ins w:id="692" w:author="Camille Leonard" w:date="2020-07-13T21:04:00Z">
        <w:r w:rsidR="004750B0">
          <w:rPr>
            <w:color w:val="1D1C1D"/>
            <w:shd w:val="clear" w:color="auto" w:fill="FFFFFF"/>
          </w:rPr>
          <w:t>.</w:t>
        </w:r>
      </w:ins>
      <w:ins w:id="693" w:author="Camille Leonard" w:date="2020-07-13T21:03:00Z">
        <w:r w:rsidR="004750B0">
          <w:rPr>
            <w:color w:val="1D1C1D"/>
            <w:shd w:val="clear" w:color="auto" w:fill="FFFFFF"/>
          </w:rPr>
          <w:t xml:space="preserve"> </w:t>
        </w:r>
      </w:ins>
      <w:del w:id="694" w:author="Camille Leonard" w:date="2020-07-13T21:04:00Z">
        <w:r w:rsidR="00CA5000" w:rsidRPr="002C4281" w:rsidDel="004750B0">
          <w:rPr>
            <w:color w:val="1D1C1D"/>
            <w:shd w:val="clear" w:color="auto" w:fill="FFFFFF"/>
            <w:rPrChange w:id="695" w:author="Camille Leonard" w:date="2020-07-13T18:00:00Z">
              <w:rPr>
                <w:color w:val="1D1C1D"/>
                <w:sz w:val="23"/>
                <w:szCs w:val="23"/>
                <w:shd w:val="clear" w:color="auto" w:fill="FFFFFF"/>
              </w:rPr>
            </w:rPrChange>
          </w:rPr>
          <w:delText xml:space="preserve"> </w:delText>
        </w:r>
      </w:del>
      <w:r w:rsidRPr="002C4281">
        <w:rPr>
          <w:color w:val="1D1C1D"/>
          <w:shd w:val="clear" w:color="auto" w:fill="FFFFFF"/>
          <w:rPrChange w:id="696" w:author="Camille Leonard" w:date="2020-07-13T18:00:00Z">
            <w:rPr>
              <w:color w:val="1D1C1D"/>
              <w:sz w:val="23"/>
              <w:szCs w:val="23"/>
              <w:shd w:val="clear" w:color="auto" w:fill="FFFFFF"/>
            </w:rPr>
          </w:rPrChange>
        </w:rPr>
        <w:t xml:space="preserve">After running several statistical tests to compare different models, we </w:t>
      </w:r>
      <w:r w:rsidR="001E68DB" w:rsidRPr="002C4281">
        <w:rPr>
          <w:color w:val="1D1C1D"/>
          <w:shd w:val="clear" w:color="auto" w:fill="FFFFFF"/>
          <w:rPrChange w:id="697" w:author="Camille Leonard" w:date="2020-07-13T18:00:00Z">
            <w:rPr>
              <w:color w:val="1D1C1D"/>
              <w:sz w:val="23"/>
              <w:szCs w:val="23"/>
              <w:shd w:val="clear" w:color="auto" w:fill="FFFFFF"/>
            </w:rPr>
          </w:rPrChange>
        </w:rPr>
        <w:t xml:space="preserve">selected </w:t>
      </w:r>
      <w:r w:rsidR="00CA5000" w:rsidRPr="002C4281">
        <w:rPr>
          <w:color w:val="1D1C1D"/>
          <w:shd w:val="clear" w:color="auto" w:fill="FFFFFF"/>
          <w:rPrChange w:id="698" w:author="Camille Leonard" w:date="2020-07-13T18:00:00Z">
            <w:rPr>
              <w:color w:val="1D1C1D"/>
              <w:sz w:val="23"/>
              <w:szCs w:val="23"/>
              <w:shd w:val="clear" w:color="auto" w:fill="FFFFFF"/>
            </w:rPr>
          </w:rPrChange>
        </w:rPr>
        <w:t xml:space="preserve">a simple </w:t>
      </w:r>
      <w:r w:rsidRPr="002C4281">
        <w:rPr>
          <w:color w:val="1D1C1D"/>
          <w:shd w:val="clear" w:color="auto" w:fill="FFFFFF"/>
          <w:rPrChange w:id="699" w:author="Camille Leonard" w:date="2020-07-13T18:00:00Z">
            <w:rPr>
              <w:color w:val="1D1C1D"/>
              <w:sz w:val="23"/>
              <w:szCs w:val="23"/>
              <w:shd w:val="clear" w:color="auto" w:fill="FFFFFF"/>
            </w:rPr>
          </w:rPrChange>
        </w:rPr>
        <w:t xml:space="preserve">model that describes the interaction between </w:t>
      </w:r>
      <w:r w:rsidR="00CA5000" w:rsidRPr="002C4281">
        <w:rPr>
          <w:color w:val="1D1C1D"/>
          <w:shd w:val="clear" w:color="auto" w:fill="FFFFFF"/>
          <w:rPrChange w:id="700" w:author="Camille Leonard" w:date="2020-07-13T18:00:00Z">
            <w:rPr>
              <w:color w:val="1D1C1D"/>
              <w:sz w:val="23"/>
              <w:szCs w:val="23"/>
              <w:shd w:val="clear" w:color="auto" w:fill="FFFFFF"/>
            </w:rPr>
          </w:rPrChange>
        </w:rPr>
        <w:t>g</w:t>
      </w:r>
      <w:r w:rsidRPr="002C4281">
        <w:rPr>
          <w:color w:val="1D1C1D"/>
          <w:shd w:val="clear" w:color="auto" w:fill="FFFFFF"/>
          <w:rPrChange w:id="701" w:author="Camille Leonard" w:date="2020-07-13T18:00:00Z">
            <w:rPr>
              <w:color w:val="1D1C1D"/>
              <w:sz w:val="23"/>
              <w:szCs w:val="23"/>
              <w:shd w:val="clear" w:color="auto" w:fill="FFFFFF"/>
            </w:rPr>
          </w:rPrChange>
        </w:rPr>
        <w:t xml:space="preserve">as mileage (miles/gallon) and </w:t>
      </w:r>
      <w:r w:rsidR="00CA5000" w:rsidRPr="002C4281">
        <w:rPr>
          <w:color w:val="1D1C1D"/>
          <w:shd w:val="clear" w:color="auto" w:fill="FFFFFF"/>
          <w:rPrChange w:id="702" w:author="Camille Leonard" w:date="2020-07-13T18:00:00Z">
            <w:rPr>
              <w:color w:val="1D1C1D"/>
              <w:sz w:val="23"/>
              <w:szCs w:val="23"/>
              <w:shd w:val="clear" w:color="auto" w:fill="FFFFFF"/>
            </w:rPr>
          </w:rPrChange>
        </w:rPr>
        <w:t>d</w:t>
      </w:r>
      <w:r w:rsidRPr="002C4281">
        <w:rPr>
          <w:color w:val="1D1C1D"/>
          <w:shd w:val="clear" w:color="auto" w:fill="FFFFFF"/>
          <w:rPrChange w:id="703" w:author="Camille Leonard" w:date="2020-07-13T18:00:00Z">
            <w:rPr>
              <w:color w:val="1D1C1D"/>
              <w:sz w:val="23"/>
              <w:szCs w:val="23"/>
              <w:shd w:val="clear" w:color="auto" w:fill="FFFFFF"/>
            </w:rPr>
          </w:rPrChange>
        </w:rPr>
        <w:t xml:space="preserve">isplacement (cubic in.). Our tests </w:t>
      </w:r>
      <w:r w:rsidR="00CA5000" w:rsidRPr="002C4281">
        <w:rPr>
          <w:color w:val="1D1C1D"/>
          <w:shd w:val="clear" w:color="auto" w:fill="FFFFFF"/>
          <w:rPrChange w:id="704" w:author="Camille Leonard" w:date="2020-07-13T18:00:00Z">
            <w:rPr>
              <w:color w:val="1D1C1D"/>
              <w:sz w:val="23"/>
              <w:szCs w:val="23"/>
              <w:shd w:val="clear" w:color="auto" w:fill="FFFFFF"/>
            </w:rPr>
          </w:rPrChange>
        </w:rPr>
        <w:t xml:space="preserve">determined </w:t>
      </w:r>
      <w:r w:rsidRPr="002C4281">
        <w:rPr>
          <w:color w:val="1D1C1D"/>
          <w:shd w:val="clear" w:color="auto" w:fill="FFFFFF"/>
          <w:rPrChange w:id="705" w:author="Camille Leonard" w:date="2020-07-13T18:00:00Z">
            <w:rPr>
              <w:color w:val="1D1C1D"/>
              <w:sz w:val="23"/>
              <w:szCs w:val="23"/>
              <w:shd w:val="clear" w:color="auto" w:fill="FFFFFF"/>
            </w:rPr>
          </w:rPrChange>
        </w:rPr>
        <w:t xml:space="preserve">that </w:t>
      </w:r>
      <w:r w:rsidR="00CA5000" w:rsidRPr="002C4281">
        <w:rPr>
          <w:color w:val="1D1C1D"/>
          <w:shd w:val="clear" w:color="auto" w:fill="FFFFFF"/>
          <w:rPrChange w:id="706" w:author="Camille Leonard" w:date="2020-07-13T18:00:00Z">
            <w:rPr>
              <w:color w:val="1D1C1D"/>
              <w:sz w:val="23"/>
              <w:szCs w:val="23"/>
              <w:shd w:val="clear" w:color="auto" w:fill="FFFFFF"/>
            </w:rPr>
          </w:rPrChange>
        </w:rPr>
        <w:t>our simple model containing the variable d</w:t>
      </w:r>
      <w:r w:rsidRPr="002C4281">
        <w:rPr>
          <w:color w:val="1D1C1D"/>
          <w:shd w:val="clear" w:color="auto" w:fill="FFFFFF"/>
          <w:rPrChange w:id="707" w:author="Camille Leonard" w:date="2020-07-13T18:00:00Z">
            <w:rPr>
              <w:color w:val="1D1C1D"/>
              <w:sz w:val="23"/>
              <w:szCs w:val="23"/>
              <w:shd w:val="clear" w:color="auto" w:fill="FFFFFF"/>
            </w:rPr>
          </w:rPrChange>
        </w:rPr>
        <w:t xml:space="preserve">isplacement </w:t>
      </w:r>
      <w:r w:rsidR="00CA5000" w:rsidRPr="002C4281">
        <w:rPr>
          <w:color w:val="1D1C1D"/>
          <w:shd w:val="clear" w:color="auto" w:fill="FFFFFF"/>
          <w:rPrChange w:id="708" w:author="Camille Leonard" w:date="2020-07-13T18:00:00Z">
            <w:rPr>
              <w:color w:val="1D1C1D"/>
              <w:sz w:val="23"/>
              <w:szCs w:val="23"/>
              <w:shd w:val="clear" w:color="auto" w:fill="FFFFFF"/>
            </w:rPr>
          </w:rPrChange>
        </w:rPr>
        <w:t xml:space="preserve">fit </w:t>
      </w:r>
      <w:r w:rsidR="002713D1" w:rsidRPr="002C4281">
        <w:rPr>
          <w:color w:val="1D1C1D"/>
          <w:shd w:val="clear" w:color="auto" w:fill="FFFFFF"/>
          <w:rPrChange w:id="709" w:author="Camille Leonard" w:date="2020-07-13T18:00:00Z">
            <w:rPr>
              <w:color w:val="1D1C1D"/>
              <w:sz w:val="23"/>
              <w:szCs w:val="23"/>
              <w:shd w:val="clear" w:color="auto" w:fill="FFFFFF"/>
            </w:rPr>
          </w:rPrChange>
        </w:rPr>
        <w:t>the data well. A more complex model</w:t>
      </w:r>
      <w:r w:rsidRPr="002C4281">
        <w:rPr>
          <w:color w:val="1D1C1D"/>
          <w:shd w:val="clear" w:color="auto" w:fill="FFFFFF"/>
          <w:rPrChange w:id="710" w:author="Camille Leonard" w:date="2020-07-13T18:00:00Z">
            <w:rPr>
              <w:color w:val="1D1C1D"/>
              <w:sz w:val="23"/>
              <w:szCs w:val="23"/>
              <w:shd w:val="clear" w:color="auto" w:fill="FFFFFF"/>
            </w:rPr>
          </w:rPrChange>
        </w:rPr>
        <w:t xml:space="preserve"> with additional predictors such as </w:t>
      </w:r>
      <w:r w:rsidR="002713D1" w:rsidRPr="002C4281">
        <w:rPr>
          <w:color w:val="1D1C1D"/>
          <w:shd w:val="clear" w:color="auto" w:fill="FFFFFF"/>
          <w:rPrChange w:id="711" w:author="Camille Leonard" w:date="2020-07-13T18:00:00Z">
            <w:rPr>
              <w:color w:val="1D1C1D"/>
              <w:sz w:val="23"/>
              <w:szCs w:val="23"/>
              <w:shd w:val="clear" w:color="auto" w:fill="FFFFFF"/>
            </w:rPr>
          </w:rPrChange>
        </w:rPr>
        <w:t>r</w:t>
      </w:r>
      <w:r w:rsidRPr="002C4281">
        <w:rPr>
          <w:color w:val="1D1C1D"/>
          <w:shd w:val="clear" w:color="auto" w:fill="FFFFFF"/>
          <w:rPrChange w:id="712" w:author="Camille Leonard" w:date="2020-07-13T18:00:00Z">
            <w:rPr>
              <w:color w:val="1D1C1D"/>
              <w:sz w:val="23"/>
              <w:szCs w:val="23"/>
              <w:shd w:val="clear" w:color="auto" w:fill="FFFFFF"/>
            </w:rPr>
          </w:rPrChange>
        </w:rPr>
        <w:t xml:space="preserve">ear </w:t>
      </w:r>
      <w:r w:rsidR="002713D1" w:rsidRPr="002C4281">
        <w:rPr>
          <w:color w:val="1D1C1D"/>
          <w:shd w:val="clear" w:color="auto" w:fill="FFFFFF"/>
          <w:rPrChange w:id="713" w:author="Camille Leonard" w:date="2020-07-13T18:00:00Z">
            <w:rPr>
              <w:color w:val="1D1C1D"/>
              <w:sz w:val="23"/>
              <w:szCs w:val="23"/>
              <w:shd w:val="clear" w:color="auto" w:fill="FFFFFF"/>
            </w:rPr>
          </w:rPrChange>
        </w:rPr>
        <w:t>a</w:t>
      </w:r>
      <w:r w:rsidRPr="002C4281">
        <w:rPr>
          <w:color w:val="1D1C1D"/>
          <w:shd w:val="clear" w:color="auto" w:fill="FFFFFF"/>
          <w:rPrChange w:id="714" w:author="Camille Leonard" w:date="2020-07-13T18:00:00Z">
            <w:rPr>
              <w:color w:val="1D1C1D"/>
              <w:sz w:val="23"/>
              <w:szCs w:val="23"/>
              <w:shd w:val="clear" w:color="auto" w:fill="FFFFFF"/>
            </w:rPr>
          </w:rPrChange>
        </w:rPr>
        <w:t xml:space="preserve">xle </w:t>
      </w:r>
      <w:r w:rsidR="002713D1" w:rsidRPr="002C4281">
        <w:rPr>
          <w:color w:val="1D1C1D"/>
          <w:shd w:val="clear" w:color="auto" w:fill="FFFFFF"/>
          <w:rPrChange w:id="715" w:author="Camille Leonard" w:date="2020-07-13T18:00:00Z">
            <w:rPr>
              <w:color w:val="1D1C1D"/>
              <w:sz w:val="23"/>
              <w:szCs w:val="23"/>
              <w:shd w:val="clear" w:color="auto" w:fill="FFFFFF"/>
            </w:rPr>
          </w:rPrChange>
        </w:rPr>
        <w:t>r</w:t>
      </w:r>
      <w:r w:rsidRPr="002C4281">
        <w:rPr>
          <w:color w:val="1D1C1D"/>
          <w:shd w:val="clear" w:color="auto" w:fill="FFFFFF"/>
          <w:rPrChange w:id="716" w:author="Camille Leonard" w:date="2020-07-13T18:00:00Z">
            <w:rPr>
              <w:color w:val="1D1C1D"/>
              <w:sz w:val="23"/>
              <w:szCs w:val="23"/>
              <w:shd w:val="clear" w:color="auto" w:fill="FFFFFF"/>
            </w:rPr>
          </w:rPrChange>
        </w:rPr>
        <w:t xml:space="preserve">atio, </w:t>
      </w:r>
      <w:r w:rsidR="002713D1" w:rsidRPr="002C4281">
        <w:rPr>
          <w:color w:val="1D1C1D"/>
          <w:shd w:val="clear" w:color="auto" w:fill="FFFFFF"/>
          <w:rPrChange w:id="717" w:author="Camille Leonard" w:date="2020-07-13T18:00:00Z">
            <w:rPr>
              <w:color w:val="1D1C1D"/>
              <w:sz w:val="23"/>
              <w:szCs w:val="23"/>
              <w:shd w:val="clear" w:color="auto" w:fill="FFFFFF"/>
            </w:rPr>
          </w:rPrChange>
        </w:rPr>
        <w:t>o</w:t>
      </w:r>
      <w:r w:rsidRPr="002C4281">
        <w:rPr>
          <w:color w:val="1D1C1D"/>
          <w:shd w:val="clear" w:color="auto" w:fill="FFFFFF"/>
          <w:rPrChange w:id="718" w:author="Camille Leonard" w:date="2020-07-13T18:00:00Z">
            <w:rPr>
              <w:color w:val="1D1C1D"/>
              <w:sz w:val="23"/>
              <w:szCs w:val="23"/>
              <w:shd w:val="clear" w:color="auto" w:fill="FFFFFF"/>
            </w:rPr>
          </w:rPrChange>
        </w:rPr>
        <w:t xml:space="preserve">verall length, and weight </w:t>
      </w:r>
      <w:r w:rsidR="002713D1" w:rsidRPr="002C4281">
        <w:rPr>
          <w:color w:val="1D1C1D"/>
          <w:shd w:val="clear" w:color="auto" w:fill="FFFFFF"/>
          <w:rPrChange w:id="719" w:author="Camille Leonard" w:date="2020-07-13T18:00:00Z">
            <w:rPr>
              <w:color w:val="1D1C1D"/>
              <w:sz w:val="23"/>
              <w:szCs w:val="23"/>
              <w:shd w:val="clear" w:color="auto" w:fill="FFFFFF"/>
            </w:rPr>
          </w:rPrChange>
        </w:rPr>
        <w:t>did not provide a significantly better fit to justify the additional complexity of the model.</w:t>
      </w:r>
      <w:r w:rsidRPr="002C4281">
        <w:rPr>
          <w:color w:val="1D1C1D"/>
          <w:shd w:val="clear" w:color="auto" w:fill="FFFFFF"/>
          <w:rPrChange w:id="720" w:author="Camille Leonard" w:date="2020-07-13T18:00:00Z">
            <w:rPr>
              <w:color w:val="1D1C1D"/>
              <w:sz w:val="23"/>
              <w:szCs w:val="23"/>
              <w:shd w:val="clear" w:color="auto" w:fill="FFFFFF"/>
            </w:rPr>
          </w:rPrChange>
        </w:rPr>
        <w:t xml:space="preserve"> </w:t>
      </w:r>
      <w:r w:rsidR="002713D1" w:rsidRPr="002C4281">
        <w:rPr>
          <w:color w:val="1D1C1D"/>
          <w:shd w:val="clear" w:color="auto" w:fill="FFFFFF"/>
          <w:rPrChange w:id="721" w:author="Camille Leonard" w:date="2020-07-13T18:00:00Z">
            <w:rPr>
              <w:color w:val="1D1C1D"/>
              <w:sz w:val="23"/>
              <w:szCs w:val="23"/>
              <w:shd w:val="clear" w:color="auto" w:fill="FFFFFF"/>
            </w:rPr>
          </w:rPrChange>
        </w:rPr>
        <w:t xml:space="preserve">Therefore, we recommend </w:t>
      </w:r>
      <w:ins w:id="722" w:author="Camille Leonard" w:date="2020-07-13T21:04:00Z">
        <w:r w:rsidR="004750B0">
          <w:rPr>
            <w:color w:val="1D1C1D"/>
            <w:shd w:val="clear" w:color="auto" w:fill="FFFFFF"/>
          </w:rPr>
          <w:t xml:space="preserve">the </w:t>
        </w:r>
      </w:ins>
      <w:ins w:id="723" w:author="Camille Leonard" w:date="2020-07-13T21:05:00Z">
        <w:r w:rsidR="004750B0">
          <w:rPr>
            <w:color w:val="1D1C1D"/>
            <w:shd w:val="clear" w:color="auto" w:fill="FFFFFF"/>
          </w:rPr>
          <w:t xml:space="preserve">model </w:t>
        </w:r>
        <w:r w:rsidR="004750B0">
          <w:t>y</w:t>
        </w:r>
      </w:ins>
      <w:ins w:id="724" w:author="Camille Leonard" w:date="2020-07-13T21:06:00Z">
        <w:r w:rsidR="004750B0">
          <w:t xml:space="preserve"> (gas mileage)</w:t>
        </w:r>
      </w:ins>
      <w:ins w:id="725" w:author="Camille Leonard" w:date="2020-07-13T21:05:00Z">
        <w:r w:rsidR="004750B0">
          <w:t xml:space="preserve"> = 3.5933710 – 0.0022069</w:t>
        </w:r>
      </w:ins>
      <w:ins w:id="726" w:author="Camille Leonard" w:date="2020-07-13T21:06:00Z">
        <w:r w:rsidR="004750B0">
          <w:t>*</w:t>
        </w:r>
      </w:ins>
      <w:ins w:id="727" w:author="Camille Leonard" w:date="2020-07-13T21:05:00Z">
        <w:r w:rsidR="004750B0">
          <w:t>x1</w:t>
        </w:r>
      </w:ins>
      <w:ins w:id="728" w:author="Camille Leonard" w:date="2020-07-13T21:06:00Z">
        <w:r w:rsidR="004750B0">
          <w:t>(displacement</w:t>
        </w:r>
      </w:ins>
      <w:ins w:id="729" w:author="Camille Leonard" w:date="2020-07-13T21:05:00Z">
        <w:r w:rsidR="004750B0">
          <w:t>)</w:t>
        </w:r>
        <w:r w:rsidR="004750B0">
          <w:t xml:space="preserve">, </w:t>
        </w:r>
        <w:r w:rsidR="004750B0">
          <w:rPr>
            <w:color w:val="1D1C1D"/>
            <w:shd w:val="clear" w:color="auto" w:fill="FFFFFF"/>
          </w:rPr>
          <w:t xml:space="preserve">referred to as </w:t>
        </w:r>
      </w:ins>
      <w:ins w:id="730" w:author="Camille Leonard" w:date="2020-07-13T21:04:00Z">
        <w:r w:rsidR="004750B0">
          <w:t>model_1rt</w:t>
        </w:r>
      </w:ins>
      <w:ins w:id="731" w:author="Camille Leonard" w:date="2020-07-13T21:05:00Z">
        <w:r w:rsidR="004750B0">
          <w:t xml:space="preserve"> in this report</w:t>
        </w:r>
      </w:ins>
      <w:ins w:id="732" w:author="Camille Leonard" w:date="2020-07-13T21:06:00Z">
        <w:r w:rsidR="004750B0">
          <w:t xml:space="preserve"> </w:t>
        </w:r>
      </w:ins>
      <w:del w:id="733" w:author="Camille Leonard" w:date="2020-07-13T21:06:00Z">
        <w:r w:rsidR="002713D1" w:rsidRPr="002C4281" w:rsidDel="004750B0">
          <w:rPr>
            <w:color w:val="1D1C1D"/>
            <w:shd w:val="clear" w:color="auto" w:fill="FFFFFF"/>
            <w:rPrChange w:id="734" w:author="Camille Leonard" w:date="2020-07-13T18:00:00Z">
              <w:rPr>
                <w:color w:val="1D1C1D"/>
                <w:sz w:val="23"/>
                <w:szCs w:val="23"/>
                <w:shd w:val="clear" w:color="auto" w:fill="FFFFFF"/>
              </w:rPr>
            </w:rPrChange>
          </w:rPr>
          <w:delText xml:space="preserve">model 1 gas mileage = intercept + displacement </w:delText>
        </w:r>
      </w:del>
      <w:r w:rsidR="002713D1" w:rsidRPr="002C4281">
        <w:rPr>
          <w:color w:val="1D1C1D"/>
          <w:shd w:val="clear" w:color="auto" w:fill="FFFFFF"/>
          <w:rPrChange w:id="735" w:author="Camille Leonard" w:date="2020-07-13T18:00:00Z">
            <w:rPr>
              <w:color w:val="1D1C1D"/>
              <w:sz w:val="23"/>
              <w:szCs w:val="23"/>
              <w:shd w:val="clear" w:color="auto" w:fill="FFFFFF"/>
            </w:rPr>
          </w:rPrChange>
        </w:rPr>
        <w:t xml:space="preserve">as the simplest, best fit, first-order model. </w:t>
      </w:r>
    </w:p>
    <w:p w14:paraId="69F7CC2C" w14:textId="26C1105B" w:rsidR="006022ED" w:rsidRPr="002C4281" w:rsidDel="001A7040" w:rsidRDefault="006022ED" w:rsidP="00543028">
      <w:pPr>
        <w:spacing w:after="120"/>
        <w:jc w:val="both"/>
        <w:rPr>
          <w:del w:id="736" w:author="Camille Leonard" w:date="2020-07-13T18:01:00Z"/>
          <w:color w:val="1D1C1D"/>
          <w:shd w:val="clear" w:color="auto" w:fill="F8F8F8"/>
          <w:rPrChange w:id="737" w:author="Camille Leonard" w:date="2020-07-13T18:00:00Z">
            <w:rPr>
              <w:del w:id="738" w:author="Camille Leonard" w:date="2020-07-13T18:01:00Z"/>
              <w:color w:val="1D1C1D"/>
              <w:sz w:val="23"/>
              <w:szCs w:val="23"/>
              <w:shd w:val="clear" w:color="auto" w:fill="F8F8F8"/>
            </w:rPr>
          </w:rPrChange>
        </w:rPr>
        <w:pPrChange w:id="739" w:author="Camille Leonard" w:date="2020-07-13T18:02:00Z">
          <w:pPr>
            <w:jc w:val="both"/>
          </w:pPr>
        </w:pPrChange>
      </w:pPr>
    </w:p>
    <w:p w14:paraId="312CFB49" w14:textId="5E3325B0" w:rsidR="006022ED" w:rsidRPr="002C4281" w:rsidDel="00504F13" w:rsidRDefault="006022ED" w:rsidP="00543028">
      <w:pPr>
        <w:spacing w:after="120"/>
        <w:jc w:val="both"/>
        <w:rPr>
          <w:del w:id="740" w:author="Camille Leonard" w:date="2020-07-13T21:06:00Z"/>
          <w:color w:val="1D1C1D"/>
          <w:shd w:val="clear" w:color="auto" w:fill="F8F8F8"/>
          <w:rPrChange w:id="741" w:author="Camille Leonard" w:date="2020-07-13T18:00:00Z">
            <w:rPr>
              <w:del w:id="742" w:author="Camille Leonard" w:date="2020-07-13T21:06:00Z"/>
              <w:color w:val="1D1C1D"/>
              <w:sz w:val="23"/>
              <w:szCs w:val="23"/>
              <w:shd w:val="clear" w:color="auto" w:fill="F8F8F8"/>
            </w:rPr>
          </w:rPrChange>
        </w:rPr>
        <w:pPrChange w:id="743" w:author="Camille Leonard" w:date="2020-07-13T18:02:00Z">
          <w:pPr>
            <w:jc w:val="both"/>
          </w:pPr>
        </w:pPrChange>
      </w:pPr>
    </w:p>
    <w:p w14:paraId="0FE560E9" w14:textId="7C672339" w:rsidR="006022ED" w:rsidRPr="002C4281" w:rsidDel="00166501" w:rsidRDefault="006022ED" w:rsidP="00543028">
      <w:pPr>
        <w:spacing w:after="120"/>
        <w:jc w:val="both"/>
        <w:rPr>
          <w:del w:id="744" w:author="Camille Leonard" w:date="2020-07-13T17:56:00Z"/>
          <w:color w:val="1D1C1D"/>
          <w:shd w:val="clear" w:color="auto" w:fill="F8F8F8"/>
          <w:rPrChange w:id="745" w:author="Camille Leonard" w:date="2020-07-13T18:00:00Z">
            <w:rPr>
              <w:del w:id="746" w:author="Camille Leonard" w:date="2020-07-13T17:56:00Z"/>
              <w:color w:val="1D1C1D"/>
              <w:sz w:val="23"/>
              <w:szCs w:val="23"/>
              <w:shd w:val="clear" w:color="auto" w:fill="F8F8F8"/>
            </w:rPr>
          </w:rPrChange>
        </w:rPr>
        <w:pPrChange w:id="747" w:author="Camille Leonard" w:date="2020-07-13T18:02:00Z">
          <w:pPr>
            <w:jc w:val="both"/>
          </w:pPr>
        </w:pPrChange>
      </w:pPr>
    </w:p>
    <w:p w14:paraId="7F854009" w14:textId="1BBF2C8F" w:rsidR="006022ED" w:rsidRPr="002C4281" w:rsidDel="00166501" w:rsidRDefault="006022ED" w:rsidP="00543028">
      <w:pPr>
        <w:spacing w:after="120"/>
        <w:jc w:val="both"/>
        <w:rPr>
          <w:del w:id="748" w:author="Camille Leonard" w:date="2020-07-13T17:56:00Z"/>
          <w:color w:val="1D1C1D"/>
          <w:shd w:val="clear" w:color="auto" w:fill="F8F8F8"/>
          <w:rPrChange w:id="749" w:author="Camille Leonard" w:date="2020-07-13T18:00:00Z">
            <w:rPr>
              <w:del w:id="750" w:author="Camille Leonard" w:date="2020-07-13T17:56:00Z"/>
              <w:color w:val="1D1C1D"/>
              <w:sz w:val="23"/>
              <w:szCs w:val="23"/>
              <w:shd w:val="clear" w:color="auto" w:fill="F8F8F8"/>
            </w:rPr>
          </w:rPrChange>
        </w:rPr>
        <w:pPrChange w:id="751" w:author="Camille Leonard" w:date="2020-07-13T18:02:00Z">
          <w:pPr>
            <w:jc w:val="both"/>
          </w:pPr>
        </w:pPrChange>
      </w:pPr>
    </w:p>
    <w:p w14:paraId="0D7A2FCD" w14:textId="6DC37C52" w:rsidR="006022ED" w:rsidRPr="001463FC" w:rsidRDefault="006022ED" w:rsidP="00543028">
      <w:pPr>
        <w:spacing w:after="120"/>
        <w:jc w:val="both"/>
        <w:rPr>
          <w:b/>
          <w:bCs/>
          <w:color w:val="1D1C1D"/>
          <w:shd w:val="clear" w:color="auto" w:fill="F8F8F8"/>
          <w:rPrChange w:id="752" w:author="Camille Leonard" w:date="2020-07-13T18:03:00Z">
            <w:rPr>
              <w:color w:val="1D1C1D"/>
              <w:sz w:val="23"/>
              <w:szCs w:val="23"/>
              <w:shd w:val="clear" w:color="auto" w:fill="F8F8F8"/>
            </w:rPr>
          </w:rPrChange>
        </w:rPr>
        <w:pPrChange w:id="753" w:author="Camille Leonard" w:date="2020-07-13T18:02:00Z">
          <w:pPr>
            <w:jc w:val="both"/>
          </w:pPr>
        </w:pPrChange>
      </w:pPr>
      <w:r w:rsidRPr="001463FC">
        <w:rPr>
          <w:b/>
          <w:bCs/>
          <w:color w:val="1D1C1D"/>
          <w:shd w:val="clear" w:color="auto" w:fill="F8F8F8"/>
          <w:rPrChange w:id="754" w:author="Camille Leonard" w:date="2020-07-13T18:03:00Z">
            <w:rPr>
              <w:color w:val="1D1C1D"/>
              <w:sz w:val="23"/>
              <w:szCs w:val="23"/>
              <w:shd w:val="clear" w:color="auto" w:fill="F8F8F8"/>
            </w:rPr>
          </w:rPrChange>
        </w:rPr>
        <w:t>References:</w:t>
      </w:r>
    </w:p>
    <w:p w14:paraId="1A40F0B1" w14:textId="13E32E76" w:rsidR="00B97DA4" w:rsidRPr="002C4281" w:rsidRDefault="006022ED" w:rsidP="00543028">
      <w:pPr>
        <w:spacing w:after="120"/>
        <w:rPr>
          <w:rPrChange w:id="755" w:author="Camille Leonard" w:date="2020-07-13T18:00:00Z">
            <w:rPr/>
          </w:rPrChange>
        </w:rPr>
        <w:pPrChange w:id="756" w:author="Camille Leonard" w:date="2020-07-13T18:02:00Z">
          <w:pPr/>
        </w:pPrChange>
      </w:pPr>
      <w:r w:rsidRPr="002C4281">
        <w:rPr>
          <w:shd w:val="clear" w:color="auto" w:fill="F8F8F8"/>
          <w:rPrChange w:id="757" w:author="Camille Leonard" w:date="2020-07-13T18:00:00Z">
            <w:rPr>
              <w:shd w:val="clear" w:color="auto" w:fill="F8F8F8"/>
            </w:rPr>
          </w:rPrChange>
        </w:rPr>
        <w:t>Editor, M. B. (2013, June 13). Multiple Regression Analysis: Use Adjusted R-Squared and Predicted R-Squared to Include the Correct Number of Variables. Retrieved July 11, 2020, from </w:t>
      </w:r>
      <w:r w:rsidRPr="002C4281">
        <w:rPr>
          <w:rPrChange w:id="758" w:author="Camille Leonard" w:date="2020-07-13T18:00:00Z">
            <w:rPr/>
          </w:rPrChange>
        </w:rPr>
        <w:fldChar w:fldCharType="begin"/>
      </w:r>
      <w:r w:rsidRPr="002C4281">
        <w:rPr>
          <w:rPrChange w:id="759" w:author="Camille Leonard" w:date="2020-07-13T18:00:00Z">
            <w:rPr/>
          </w:rPrChange>
        </w:rPr>
        <w:instrText xml:space="preserve"> HYPERLINK "https://blog.minitab.com/blog/adventures-in-statistics-2/multiple-regession-analysis-use-adjusted-r-squared-and-predicted-r-squared-to-include-the-correct-number-of-variables" \l ":~:text=The" \t "_blank" </w:instrText>
      </w:r>
      <w:r w:rsidRPr="002C4281">
        <w:rPr>
          <w:rPrChange w:id="760" w:author="Camille Leonard" w:date="2020-07-13T18:00:00Z">
            <w:rPr/>
          </w:rPrChange>
        </w:rPr>
        <w:fldChar w:fldCharType="separate"/>
      </w:r>
      <w:r w:rsidRPr="002C4281">
        <w:rPr>
          <w:rStyle w:val="Hyperlink"/>
          <w:shd w:val="clear" w:color="auto" w:fill="F8F8F8"/>
          <w:rPrChange w:id="761" w:author="Camille Leonard" w:date="2020-07-13T18:00:00Z">
            <w:rPr>
              <w:rStyle w:val="Hyperlink"/>
              <w:sz w:val="23"/>
              <w:szCs w:val="23"/>
              <w:shd w:val="clear" w:color="auto" w:fill="F8F8F8"/>
            </w:rPr>
          </w:rPrChange>
        </w:rPr>
        <w:t>https://blog.minitab.com/blog/adventures-in-statistics-2/multiple-regession-analysis-use-adjusted-r-squared-and-predicted-r-squared-to-include-the-correct-number-of-variables#:~:text=The</w:t>
      </w:r>
      <w:r w:rsidRPr="002C4281">
        <w:rPr>
          <w:rPrChange w:id="762" w:author="Camille Leonard" w:date="2020-07-13T18:00:00Z">
            <w:rPr/>
          </w:rPrChange>
        </w:rPr>
        <w:fldChar w:fldCharType="end"/>
      </w:r>
      <w:r w:rsidRPr="002C4281">
        <w:rPr>
          <w:shd w:val="clear" w:color="auto" w:fill="F8F8F8"/>
          <w:rPrChange w:id="763" w:author="Camille Leonard" w:date="2020-07-13T18:00:00Z">
            <w:rPr>
              <w:shd w:val="clear" w:color="auto" w:fill="F8F8F8"/>
            </w:rPr>
          </w:rPrChange>
        </w:rPr>
        <w:t xml:space="preserve"> adjusted R-squared </w:t>
      </w:r>
      <w:proofErr w:type="spellStart"/>
      <w:r w:rsidRPr="002C4281">
        <w:rPr>
          <w:shd w:val="clear" w:color="auto" w:fill="F8F8F8"/>
          <w:rPrChange w:id="764" w:author="Camille Leonard" w:date="2020-07-13T18:00:00Z">
            <w:rPr>
              <w:shd w:val="clear" w:color="auto" w:fill="F8F8F8"/>
            </w:rPr>
          </w:rPrChange>
        </w:rPr>
        <w:t>is,less</w:t>
      </w:r>
      <w:proofErr w:type="spellEnd"/>
      <w:r w:rsidRPr="002C4281">
        <w:rPr>
          <w:shd w:val="clear" w:color="auto" w:fill="F8F8F8"/>
          <w:rPrChange w:id="765" w:author="Camille Leonard" w:date="2020-07-13T18:00:00Z">
            <w:rPr>
              <w:shd w:val="clear" w:color="auto" w:fill="F8F8F8"/>
            </w:rPr>
          </w:rPrChange>
        </w:rPr>
        <w:t xml:space="preserve"> than expected by </w:t>
      </w:r>
      <w:proofErr w:type="spellStart"/>
      <w:r w:rsidRPr="002C4281">
        <w:rPr>
          <w:shd w:val="clear" w:color="auto" w:fill="F8F8F8"/>
          <w:rPrChange w:id="766" w:author="Camille Leonard" w:date="2020-07-13T18:00:00Z">
            <w:rPr>
              <w:shd w:val="clear" w:color="auto" w:fill="F8F8F8"/>
            </w:rPr>
          </w:rPrChange>
        </w:rPr>
        <w:t>chance.PRESS</w:t>
      </w:r>
      <w:proofErr w:type="spellEnd"/>
      <w:r w:rsidRPr="002C4281">
        <w:rPr>
          <w:shd w:val="clear" w:color="auto" w:fill="F8F8F8"/>
          <w:rPrChange w:id="767" w:author="Camille Leonard" w:date="2020-07-13T18:00:00Z">
            <w:rPr>
              <w:shd w:val="clear" w:color="auto" w:fill="F8F8F8"/>
            </w:rPr>
          </w:rPrChange>
        </w:rPr>
        <w:t xml:space="preserve"> statistic. (2018, February 27). Retrieved July 11, 2020, from </w:t>
      </w:r>
      <w:r w:rsidRPr="002C4281">
        <w:rPr>
          <w:rPrChange w:id="768" w:author="Camille Leonard" w:date="2020-07-13T18:00:00Z">
            <w:rPr/>
          </w:rPrChange>
        </w:rPr>
        <w:fldChar w:fldCharType="begin"/>
      </w:r>
      <w:r w:rsidRPr="002C4281">
        <w:rPr>
          <w:rPrChange w:id="769" w:author="Camille Leonard" w:date="2020-07-13T18:00:00Z">
            <w:rPr/>
          </w:rPrChange>
        </w:rPr>
        <w:instrText xml:space="preserve"> HYPERLINK "https://en.wikipedia.org/wiki/PRESS_statistic" \t "_blank" </w:instrText>
      </w:r>
      <w:r w:rsidRPr="002C4281">
        <w:rPr>
          <w:rPrChange w:id="770" w:author="Camille Leonard" w:date="2020-07-13T18:00:00Z">
            <w:rPr/>
          </w:rPrChange>
        </w:rPr>
        <w:fldChar w:fldCharType="separate"/>
      </w:r>
      <w:r w:rsidRPr="002C4281">
        <w:rPr>
          <w:rStyle w:val="Hyperlink"/>
          <w:shd w:val="clear" w:color="auto" w:fill="F8F8F8"/>
          <w:rPrChange w:id="771" w:author="Camille Leonard" w:date="2020-07-13T18:00:00Z">
            <w:rPr>
              <w:rStyle w:val="Hyperlink"/>
              <w:sz w:val="23"/>
              <w:szCs w:val="23"/>
              <w:shd w:val="clear" w:color="auto" w:fill="F8F8F8"/>
            </w:rPr>
          </w:rPrChange>
        </w:rPr>
        <w:t>https://en.wikipedia.org/wiki/PRESS_statistic</w:t>
      </w:r>
      <w:r w:rsidRPr="002C4281">
        <w:rPr>
          <w:rPrChange w:id="772" w:author="Camille Leonard" w:date="2020-07-13T18:00:00Z">
            <w:rPr/>
          </w:rPrChange>
        </w:rPr>
        <w:fldChar w:fldCharType="end"/>
      </w:r>
    </w:p>
    <w:p w14:paraId="301C1435" w14:textId="77777777" w:rsidR="00B97DA4" w:rsidRPr="002C4281" w:rsidRDefault="00B97DA4" w:rsidP="00543028">
      <w:pPr>
        <w:spacing w:after="120"/>
        <w:rPr>
          <w:rPrChange w:id="773" w:author="Camille Leonard" w:date="2020-07-13T18:00:00Z">
            <w:rPr/>
          </w:rPrChange>
        </w:rPr>
        <w:pPrChange w:id="774" w:author="Camille Leonard" w:date="2020-07-13T18:02:00Z">
          <w:pPr/>
        </w:pPrChange>
      </w:pPr>
    </w:p>
    <w:sectPr w:rsidR="00B97DA4" w:rsidRPr="002C4281" w:rsidSect="00A17AB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EDBF9" w14:textId="77777777" w:rsidR="00F95E18" w:rsidRDefault="00F95E18">
      <w:pPr>
        <w:spacing w:line="240" w:lineRule="auto"/>
      </w:pPr>
      <w:r>
        <w:separator/>
      </w:r>
    </w:p>
  </w:endnote>
  <w:endnote w:type="continuationSeparator" w:id="0">
    <w:p w14:paraId="6F6F4434" w14:textId="77777777" w:rsidR="00F95E18" w:rsidRDefault="00F95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449303"/>
      <w:docPartObj>
        <w:docPartGallery w:val="Page Numbers (Bottom of Page)"/>
        <w:docPartUnique/>
      </w:docPartObj>
    </w:sdtPr>
    <w:sdtEndPr>
      <w:rPr>
        <w:noProof/>
      </w:rPr>
    </w:sdtEndPr>
    <w:sdtContent>
      <w:p w14:paraId="7A653C88" w14:textId="02D4C9A1" w:rsidR="007A1A10" w:rsidRDefault="007A1A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BCB04E" w14:textId="77777777" w:rsidR="007A1A10" w:rsidRDefault="007A1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689007"/>
      <w:docPartObj>
        <w:docPartGallery w:val="Page Numbers (Bottom of Page)"/>
        <w:docPartUnique/>
      </w:docPartObj>
    </w:sdtPr>
    <w:sdtEndPr>
      <w:rPr>
        <w:noProof/>
      </w:rPr>
    </w:sdtEndPr>
    <w:sdtContent>
      <w:p w14:paraId="79E10E44" w14:textId="2DD48EE5" w:rsidR="007A1A10" w:rsidRDefault="007A1A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5FC00D" w14:textId="77777777" w:rsidR="007A1A10" w:rsidRDefault="007A1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AE7D8" w14:textId="77777777" w:rsidR="00F95E18" w:rsidRDefault="00F95E18">
      <w:pPr>
        <w:spacing w:line="240" w:lineRule="auto"/>
      </w:pPr>
      <w:r>
        <w:separator/>
      </w:r>
    </w:p>
  </w:footnote>
  <w:footnote w:type="continuationSeparator" w:id="0">
    <w:p w14:paraId="24E42332" w14:textId="77777777" w:rsidR="00F95E18" w:rsidRDefault="00F95E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473EB"/>
    <w:multiLevelType w:val="multilevel"/>
    <w:tmpl w:val="B43AA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mille Leonard">
    <w15:presenceInfo w15:providerId="Windows Live" w15:userId="64e234f452be2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A4"/>
    <w:rsid w:val="00000FE4"/>
    <w:rsid w:val="00041AFC"/>
    <w:rsid w:val="000612AB"/>
    <w:rsid w:val="000946CF"/>
    <w:rsid w:val="00095B76"/>
    <w:rsid w:val="000A1628"/>
    <w:rsid w:val="000D5417"/>
    <w:rsid w:val="001463FC"/>
    <w:rsid w:val="00166501"/>
    <w:rsid w:val="0018449E"/>
    <w:rsid w:val="001A7040"/>
    <w:rsid w:val="001E68DB"/>
    <w:rsid w:val="002319FF"/>
    <w:rsid w:val="002713D1"/>
    <w:rsid w:val="002A6A80"/>
    <w:rsid w:val="002C4281"/>
    <w:rsid w:val="00320276"/>
    <w:rsid w:val="00350019"/>
    <w:rsid w:val="003920B7"/>
    <w:rsid w:val="00396245"/>
    <w:rsid w:val="003B54DB"/>
    <w:rsid w:val="00436A81"/>
    <w:rsid w:val="004645AF"/>
    <w:rsid w:val="004750B0"/>
    <w:rsid w:val="00487380"/>
    <w:rsid w:val="004D37EE"/>
    <w:rsid w:val="00504F13"/>
    <w:rsid w:val="00543028"/>
    <w:rsid w:val="005B67D4"/>
    <w:rsid w:val="005B6F4B"/>
    <w:rsid w:val="005C24D7"/>
    <w:rsid w:val="005F103A"/>
    <w:rsid w:val="006022ED"/>
    <w:rsid w:val="0064327D"/>
    <w:rsid w:val="006F2B19"/>
    <w:rsid w:val="00700C35"/>
    <w:rsid w:val="007131BB"/>
    <w:rsid w:val="00732BE4"/>
    <w:rsid w:val="00792492"/>
    <w:rsid w:val="007A1A10"/>
    <w:rsid w:val="007C4CA2"/>
    <w:rsid w:val="007F7FF7"/>
    <w:rsid w:val="00803381"/>
    <w:rsid w:val="00804D21"/>
    <w:rsid w:val="00871E7B"/>
    <w:rsid w:val="00884677"/>
    <w:rsid w:val="008F58F6"/>
    <w:rsid w:val="0094051A"/>
    <w:rsid w:val="00A05B25"/>
    <w:rsid w:val="00A17AB8"/>
    <w:rsid w:val="00A5034B"/>
    <w:rsid w:val="00A56E5C"/>
    <w:rsid w:val="00AC629A"/>
    <w:rsid w:val="00AE2BD8"/>
    <w:rsid w:val="00AF160C"/>
    <w:rsid w:val="00B202B1"/>
    <w:rsid w:val="00B35B45"/>
    <w:rsid w:val="00B97DA4"/>
    <w:rsid w:val="00BF7755"/>
    <w:rsid w:val="00C2044F"/>
    <w:rsid w:val="00C25794"/>
    <w:rsid w:val="00C44C8B"/>
    <w:rsid w:val="00C62F9A"/>
    <w:rsid w:val="00CA5000"/>
    <w:rsid w:val="00D166B4"/>
    <w:rsid w:val="00D27210"/>
    <w:rsid w:val="00D340FD"/>
    <w:rsid w:val="00D52DE6"/>
    <w:rsid w:val="00DC02DA"/>
    <w:rsid w:val="00E6665E"/>
    <w:rsid w:val="00ED0FFF"/>
    <w:rsid w:val="00F036E3"/>
    <w:rsid w:val="00F4315C"/>
    <w:rsid w:val="00F9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B909"/>
  <w15:docId w15:val="{92EDB0F4-404A-4750-A218-DE9A23D2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6C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12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2A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04D21"/>
    <w:rPr>
      <w:b/>
      <w:bCs/>
    </w:rPr>
  </w:style>
  <w:style w:type="character" w:customStyle="1" w:styleId="CommentSubjectChar">
    <w:name w:val="Comment Subject Char"/>
    <w:basedOn w:val="CommentTextChar"/>
    <w:link w:val="CommentSubject"/>
    <w:uiPriority w:val="99"/>
    <w:semiHidden/>
    <w:rsid w:val="00804D21"/>
    <w:rPr>
      <w:b/>
      <w:bCs/>
      <w:sz w:val="20"/>
      <w:szCs w:val="20"/>
    </w:rPr>
  </w:style>
  <w:style w:type="paragraph" w:styleId="Header">
    <w:name w:val="header"/>
    <w:basedOn w:val="Normal"/>
    <w:link w:val="HeaderChar"/>
    <w:uiPriority w:val="99"/>
    <w:unhideWhenUsed/>
    <w:rsid w:val="007A1A10"/>
    <w:pPr>
      <w:tabs>
        <w:tab w:val="center" w:pos="4680"/>
        <w:tab w:val="right" w:pos="9360"/>
      </w:tabs>
      <w:spacing w:line="240" w:lineRule="auto"/>
    </w:pPr>
  </w:style>
  <w:style w:type="character" w:customStyle="1" w:styleId="HeaderChar">
    <w:name w:val="Header Char"/>
    <w:basedOn w:val="DefaultParagraphFont"/>
    <w:link w:val="Header"/>
    <w:uiPriority w:val="99"/>
    <w:rsid w:val="007A1A10"/>
  </w:style>
  <w:style w:type="paragraph" w:styleId="Footer">
    <w:name w:val="footer"/>
    <w:basedOn w:val="Normal"/>
    <w:link w:val="FooterChar"/>
    <w:uiPriority w:val="99"/>
    <w:unhideWhenUsed/>
    <w:rsid w:val="007A1A10"/>
    <w:pPr>
      <w:tabs>
        <w:tab w:val="center" w:pos="4680"/>
        <w:tab w:val="right" w:pos="9360"/>
      </w:tabs>
      <w:spacing w:line="240" w:lineRule="auto"/>
    </w:pPr>
  </w:style>
  <w:style w:type="character" w:customStyle="1" w:styleId="FooterChar">
    <w:name w:val="Footer Char"/>
    <w:basedOn w:val="DefaultParagraphFont"/>
    <w:link w:val="Footer"/>
    <w:uiPriority w:val="99"/>
    <w:rsid w:val="007A1A10"/>
  </w:style>
  <w:style w:type="character" w:styleId="Hyperlink">
    <w:name w:val="Hyperlink"/>
    <w:basedOn w:val="DefaultParagraphFont"/>
    <w:uiPriority w:val="99"/>
    <w:semiHidden/>
    <w:unhideWhenUsed/>
    <w:rsid w:val="00602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789428">
      <w:bodyDiv w:val="1"/>
      <w:marLeft w:val="0"/>
      <w:marRight w:val="0"/>
      <w:marTop w:val="0"/>
      <w:marBottom w:val="0"/>
      <w:divBdr>
        <w:top w:val="none" w:sz="0" w:space="0" w:color="auto"/>
        <w:left w:val="none" w:sz="0" w:space="0" w:color="auto"/>
        <w:bottom w:val="none" w:sz="0" w:space="0" w:color="auto"/>
        <w:right w:val="none" w:sz="0" w:space="0" w:color="auto"/>
      </w:divBdr>
    </w:div>
    <w:div w:id="994067625">
      <w:bodyDiv w:val="1"/>
      <w:marLeft w:val="0"/>
      <w:marRight w:val="0"/>
      <w:marTop w:val="0"/>
      <w:marBottom w:val="0"/>
      <w:divBdr>
        <w:top w:val="none" w:sz="0" w:space="0" w:color="auto"/>
        <w:left w:val="none" w:sz="0" w:space="0" w:color="auto"/>
        <w:bottom w:val="none" w:sz="0" w:space="0" w:color="auto"/>
        <w:right w:val="none" w:sz="0" w:space="0" w:color="auto"/>
      </w:divBdr>
    </w:div>
    <w:div w:id="1616255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12</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Camille Leonard</dc:creator>
  <cp:lastModifiedBy>Camille Leonard</cp:lastModifiedBy>
  <cp:revision>4</cp:revision>
  <cp:lastPrinted>2020-07-13T22:04:00Z</cp:lastPrinted>
  <dcterms:created xsi:type="dcterms:W3CDTF">2020-07-13T22:03:00Z</dcterms:created>
  <dcterms:modified xsi:type="dcterms:W3CDTF">2020-07-14T01:06:00Z</dcterms:modified>
</cp:coreProperties>
</file>